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EEE43" w14:textId="309B361B" w:rsidR="00D70352" w:rsidRDefault="00A926A5" w:rsidP="00163F11">
      <w:pPr>
        <w:pStyle w:val="Heading1"/>
      </w:pPr>
      <w:r>
        <w:t>1</w:t>
      </w:r>
    </w:p>
    <w:p w14:paraId="17E0B639" w14:textId="007D2933" w:rsidR="003D7AC5" w:rsidRPr="0089470B" w:rsidRDefault="00941C6A" w:rsidP="0089470B">
      <w:r>
        <w:t xml:space="preserve">Over the years ARM released newer versions with </w:t>
      </w:r>
      <w:r w:rsidR="000D26B4">
        <w:t xml:space="preserve">additional features and </w:t>
      </w:r>
      <w:r w:rsidR="001E7542">
        <w:t xml:space="preserve">improved </w:t>
      </w:r>
      <w:r w:rsidR="000D26B4">
        <w:t xml:space="preserve">functionality </w:t>
      </w:r>
      <w:r w:rsidR="001E7542">
        <w:t xml:space="preserve">while </w:t>
      </w:r>
      <w:r w:rsidR="00925976">
        <w:t>keeping the core architecture relativity the same.</w:t>
      </w:r>
      <w:r w:rsidR="00201D71">
        <w:t xml:space="preserve"> For version 7 ARM took a forked approach to </w:t>
      </w:r>
      <w:r w:rsidR="00A615A3">
        <w:t xml:space="preserve">target specific markets. </w:t>
      </w:r>
      <w:r w:rsidR="00F026FF">
        <w:t>Cortex</w:t>
      </w:r>
      <w:r w:rsidR="005A12EE">
        <w:t>-</w:t>
      </w:r>
      <w:r w:rsidR="00F026FF">
        <w:t>A focusing on</w:t>
      </w:r>
      <w:r w:rsidR="00F5023C">
        <w:t xml:space="preserve"> creating powerful applications</w:t>
      </w:r>
      <w:r w:rsidR="006D6D30">
        <w:t>, Cortex</w:t>
      </w:r>
      <w:r w:rsidR="005A12EE">
        <w:t>-</w:t>
      </w:r>
      <w:r w:rsidR="006D6D30">
        <w:t xml:space="preserve">R series </w:t>
      </w:r>
      <w:r w:rsidR="00A90837">
        <w:t xml:space="preserve">for </w:t>
      </w:r>
      <w:r w:rsidR="00A4598C">
        <w:t>safety</w:t>
      </w:r>
      <w:r w:rsidR="00CC6F46">
        <w:t>-</w:t>
      </w:r>
      <w:r w:rsidR="00A90837">
        <w:t>critical real</w:t>
      </w:r>
      <w:r w:rsidR="00CC6F46">
        <w:t>-</w:t>
      </w:r>
      <w:r w:rsidR="00A90837">
        <w:t>time processing</w:t>
      </w:r>
      <w:r w:rsidR="00CC6F46">
        <w:t>,</w:t>
      </w:r>
      <w:r w:rsidR="00A90837">
        <w:t xml:space="preserve"> and Cortex</w:t>
      </w:r>
      <w:r w:rsidR="005A12EE">
        <w:t>-</w:t>
      </w:r>
      <w:r w:rsidR="00A90837">
        <w:t xml:space="preserve">M </w:t>
      </w:r>
      <w:r w:rsidR="00272873">
        <w:t>focusing on low power consumption</w:t>
      </w:r>
      <w:r w:rsidR="005E1E83">
        <w:t xml:space="preserve"> and minimising cost with high efficiency. </w:t>
      </w:r>
      <w:r w:rsidR="00C95214">
        <w:t xml:space="preserve">The benefit of the M4 </w:t>
      </w:r>
      <w:r w:rsidR="007E166C">
        <w:t>over the M3 is the M4 has optional FPU and</w:t>
      </w:r>
      <w:r w:rsidR="00A44A84">
        <w:t xml:space="preserve"> DSP instructions </w:t>
      </w:r>
      <w:r w:rsidR="00CD066D">
        <w:t>which have</w:t>
      </w:r>
      <w:r w:rsidR="00940B3B">
        <w:t xml:space="preserve"> reduce</w:t>
      </w:r>
      <w:r w:rsidR="00A04EE8">
        <w:t>d</w:t>
      </w:r>
      <w:r w:rsidR="00940B3B">
        <w:t xml:space="preserve"> </w:t>
      </w:r>
      <w:r w:rsidR="009F39CD">
        <w:t>system</w:t>
      </w:r>
      <w:r w:rsidR="00651AED">
        <w:t>-</w:t>
      </w:r>
      <w:r w:rsidR="009F39CD">
        <w:t xml:space="preserve">level complexity, </w:t>
      </w:r>
      <w:r w:rsidR="00423C1E">
        <w:t>power consumption, materials</w:t>
      </w:r>
      <w:r w:rsidR="00A04EE8">
        <w:t>,</w:t>
      </w:r>
      <w:r w:rsidR="00423C1E">
        <w:t xml:space="preserve"> and </w:t>
      </w:r>
      <w:r w:rsidR="009F39CD">
        <w:t xml:space="preserve">development costs </w:t>
      </w:r>
      <w:r w:rsidR="00097A99">
        <w:t xml:space="preserve">through </w:t>
      </w:r>
      <w:r w:rsidR="00BD5683">
        <w:t xml:space="preserve">the </w:t>
      </w:r>
      <w:r w:rsidR="0056146C">
        <w:t xml:space="preserve">capability of </w:t>
      </w:r>
      <w:r w:rsidR="001D212E">
        <w:t>high-level</w:t>
      </w:r>
      <w:r w:rsidR="0044397B">
        <w:t xml:space="preserve"> programmin</w:t>
      </w:r>
      <w:r w:rsidR="00F85F7F">
        <w:t>g</w:t>
      </w:r>
      <w:r w:rsidR="00423C1E">
        <w:t>.</w:t>
      </w:r>
      <w:ins w:id="0" w:author="Scranner" w:date="2020-05-11T22:20:00Z">
        <w:r w:rsidR="004A5102">
          <w:t xml:space="preserve"> Off target a little. </w:t>
        </w:r>
      </w:ins>
      <w:ins w:id="1" w:author="Scranner" w:date="2020-05-11T22:21:00Z">
        <w:r w:rsidR="00986912">
          <w:t>2</w:t>
        </w:r>
        <w:r w:rsidR="004A5102">
          <w:t>/5 marks</w:t>
        </w:r>
      </w:ins>
    </w:p>
    <w:p w14:paraId="00135F4E" w14:textId="22BB633A" w:rsidR="00A926A5" w:rsidRDefault="00A926A5" w:rsidP="00163F11">
      <w:pPr>
        <w:pStyle w:val="Heading1"/>
      </w:pPr>
      <w:r>
        <w:t>2</w:t>
      </w:r>
    </w:p>
    <w:p w14:paraId="4D5749C5" w14:textId="5CA2331C" w:rsidR="00CA6CCB" w:rsidRPr="003D7AC5" w:rsidRDefault="007C7C28" w:rsidP="003D7AC5">
      <w:r>
        <w:t xml:space="preserve">The 16bit </w:t>
      </w:r>
      <w:r w:rsidR="00620B72">
        <w:t xml:space="preserve">Thumb instruction set provides additional functionality and can </w:t>
      </w:r>
      <w:r>
        <w:t xml:space="preserve">perform most </w:t>
      </w:r>
      <w:r w:rsidR="003D43B1">
        <w:t xml:space="preserve">of </w:t>
      </w:r>
      <w:r>
        <w:t xml:space="preserve">the </w:t>
      </w:r>
      <w:r w:rsidR="003D43B1">
        <w:t>s</w:t>
      </w:r>
      <w:r>
        <w:t>tandard 32bit ARM instructions</w:t>
      </w:r>
      <w:r w:rsidR="003803AC">
        <w:t>.</w:t>
      </w:r>
      <w:r w:rsidR="00866943">
        <w:t xml:space="preserve"> Thumb instructions</w:t>
      </w:r>
      <w:r w:rsidR="001C29FF">
        <w:t xml:space="preserve"> can be executed through a 32-bit instruction with</w:t>
      </w:r>
      <w:r w:rsidR="00866943">
        <w:t xml:space="preserve">out slowing down execution. </w:t>
      </w:r>
      <w:r w:rsidR="00C43B8E">
        <w:t xml:space="preserve">The main advantages </w:t>
      </w:r>
      <w:r w:rsidR="00C46FD1">
        <w:t>are additional functionality,</w:t>
      </w:r>
      <w:r w:rsidR="00C43B8E">
        <w:t xml:space="preserve"> </w:t>
      </w:r>
      <w:r w:rsidR="003134AF">
        <w:t>condens</w:t>
      </w:r>
      <w:r w:rsidR="00B34096">
        <w:t>ed</w:t>
      </w:r>
      <w:r w:rsidR="00C43B8E">
        <w:t xml:space="preserve"> code size </w:t>
      </w:r>
      <w:r w:rsidR="001C29FF">
        <w:t>as well as</w:t>
      </w:r>
      <w:r w:rsidR="00C43B8E">
        <w:t xml:space="preserve"> </w:t>
      </w:r>
      <w:r w:rsidR="00866943">
        <w:t>reduc</w:t>
      </w:r>
      <w:r w:rsidR="00B34096">
        <w:t>ed</w:t>
      </w:r>
      <w:r w:rsidR="00866943">
        <w:t xml:space="preserve"> memory cost </w:t>
      </w:r>
      <w:r w:rsidR="0053463C">
        <w:t>to give significant</w:t>
      </w:r>
      <w:r w:rsidR="003D43B1">
        <w:t xml:space="preserve"> performance</w:t>
      </w:r>
      <w:r w:rsidR="00C43B8E">
        <w:t xml:space="preserve"> </w:t>
      </w:r>
      <w:r w:rsidR="003D43B1">
        <w:t>improvements</w:t>
      </w:r>
      <w:r w:rsidR="00E7205C">
        <w:t xml:space="preserve">. </w:t>
      </w:r>
      <w:ins w:id="2" w:author="Scranner" w:date="2020-05-11T22:22:00Z">
        <w:r w:rsidR="00986912">
          <w:t xml:space="preserve"> 2/5</w:t>
        </w:r>
      </w:ins>
    </w:p>
    <w:p w14:paraId="254715E4" w14:textId="2E81881A" w:rsidR="00A926A5" w:rsidRDefault="00A926A5" w:rsidP="00163F11">
      <w:pPr>
        <w:pStyle w:val="Heading1"/>
      </w:pPr>
      <w:r>
        <w:t>3</w:t>
      </w:r>
    </w:p>
    <w:p w14:paraId="3A4F19F3" w14:textId="558FB21B" w:rsidR="004D40AF" w:rsidRDefault="000253E1" w:rsidP="004D40AF">
      <w:r>
        <w:t>The Cortex</w:t>
      </w:r>
      <w:r w:rsidR="00BA1A1F">
        <w:t>-</w:t>
      </w:r>
      <w:r>
        <w:t xml:space="preserve">4 has a 3 stage Harvard Architecture </w:t>
      </w:r>
      <w:r w:rsidR="008C4E99">
        <w:t>and can implement both</w:t>
      </w:r>
      <w:r w:rsidR="00040151">
        <w:t xml:space="preserve"> </w:t>
      </w:r>
      <w:r w:rsidR="00B34096">
        <w:t>b</w:t>
      </w:r>
      <w:r w:rsidR="00DE7B13">
        <w:t>yte-i</w:t>
      </w:r>
      <w:r w:rsidR="00EA440A">
        <w:t>n</w:t>
      </w:r>
      <w:r w:rsidR="00DE7B13">
        <w:t xml:space="preserve">variant </w:t>
      </w:r>
      <w:r w:rsidR="00586805">
        <w:t>big-endian</w:t>
      </w:r>
      <w:r w:rsidR="00DE7B13">
        <w:t xml:space="preserve"> and little-endian format</w:t>
      </w:r>
      <w:r w:rsidR="000906CC">
        <w:t xml:space="preserve"> for </w:t>
      </w:r>
      <w:r w:rsidR="0064132E">
        <w:t>all data memory access</w:t>
      </w:r>
      <w:r w:rsidR="00961CFF">
        <w:t xml:space="preserve">. </w:t>
      </w:r>
      <w:r w:rsidR="0064132E">
        <w:t xml:space="preserve">Instruction memory and Private Peripheral Bus </w:t>
      </w:r>
      <w:r w:rsidR="00B55681">
        <w:t xml:space="preserve">must be in little-endian. </w:t>
      </w:r>
      <w:r w:rsidR="00961CFF">
        <w:t xml:space="preserve">Endianness </w:t>
      </w:r>
      <w:r w:rsidR="007F2C0B">
        <w:t xml:space="preserve">can be </w:t>
      </w:r>
      <w:r w:rsidR="0058471B">
        <w:t xml:space="preserve">converted </w:t>
      </w:r>
      <w:r w:rsidR="00D247B9">
        <w:t>between 32bit, 16bit</w:t>
      </w:r>
      <w:r w:rsidR="00927381">
        <w:t>,</w:t>
      </w:r>
      <w:r w:rsidR="00D247B9">
        <w:t xml:space="preserve"> and </w:t>
      </w:r>
      <w:r w:rsidR="00095ACB">
        <w:t>signed 16bit in</w:t>
      </w:r>
      <w:r w:rsidR="007F73A2">
        <w:t>to signed 32bit.</w:t>
      </w:r>
      <w:ins w:id="3" w:author="Scranner" w:date="2020-05-11T22:23:00Z">
        <w:r w:rsidR="00986912">
          <w:t xml:space="preserve"> 4/5</w:t>
        </w:r>
      </w:ins>
    </w:p>
    <w:p w14:paraId="4B0729E1" w14:textId="00BCFA8D" w:rsidR="004D067A" w:rsidRDefault="00A926A5" w:rsidP="00BC6EEC">
      <w:pPr>
        <w:pStyle w:val="Heading1"/>
      </w:pPr>
      <w:r>
        <w:t>4</w:t>
      </w:r>
    </w:p>
    <w:p w14:paraId="6A955A1D" w14:textId="062E706A" w:rsidR="008F343E" w:rsidRPr="00521230" w:rsidRDefault="004D067A" w:rsidP="00521230">
      <w:r>
        <w:t xml:space="preserve">The Link Register </w:t>
      </w:r>
      <w:r w:rsidR="00074110">
        <w:t>can store</w:t>
      </w:r>
      <w:r w:rsidR="00300CFF">
        <w:t xml:space="preserve"> the return address for functions</w:t>
      </w:r>
      <w:r w:rsidR="00E8666F">
        <w:t>, function addresses</w:t>
      </w:r>
      <w:r w:rsidR="00927381">
        <w:t>,</w:t>
      </w:r>
      <w:r w:rsidR="00746B7D">
        <w:t xml:space="preserve"> and exceptions</w:t>
      </w:r>
      <w:r w:rsidR="00300CFF">
        <w:t xml:space="preserve">. </w:t>
      </w:r>
      <w:r w:rsidR="00094CAE">
        <w:t xml:space="preserve">This register can be used as a multipurpose register however it is overridden when needed by the </w:t>
      </w:r>
      <w:r w:rsidR="000045F7">
        <w:t>hardware,</w:t>
      </w:r>
      <w:r w:rsidR="00094CAE">
        <w:t xml:space="preserve"> so this </w:t>
      </w:r>
      <w:r w:rsidR="004B31ED">
        <w:t>is not recommended.</w:t>
      </w:r>
      <w:r w:rsidR="009F0262">
        <w:t xml:space="preserve"> </w:t>
      </w:r>
      <w:r w:rsidR="003F30BC">
        <w:t xml:space="preserve">Link Register </w:t>
      </w:r>
      <w:r w:rsidR="00FC2390">
        <w:t>doesn’t use a stack</w:t>
      </w:r>
      <w:r w:rsidR="0007088D">
        <w:t xml:space="preserve"> of registers</w:t>
      </w:r>
      <w:ins w:id="4" w:author="Scranner" w:date="2020-05-11T22:24:00Z">
        <w:r w:rsidR="00986912">
          <w:t xml:space="preserve"> (?)</w:t>
        </w:r>
      </w:ins>
      <w:r w:rsidR="00FC2390">
        <w:t xml:space="preserve"> so there is no pushing or popping involved </w:t>
      </w:r>
      <w:r w:rsidR="00FA4A56">
        <w:t xml:space="preserve">when changing. </w:t>
      </w:r>
      <w:r w:rsidR="00EE6786">
        <w:t>Branches</w:t>
      </w:r>
      <w:r w:rsidR="007148C0">
        <w:t xml:space="preserve"> instructions such as BL and BLX,</w:t>
      </w:r>
      <w:r w:rsidR="00EE6786">
        <w:t xml:space="preserve"> </w:t>
      </w:r>
      <w:r w:rsidR="00D24CF5">
        <w:t xml:space="preserve">are a more stable method of </w:t>
      </w:r>
      <w:r w:rsidR="001774FE">
        <w:t>updating</w:t>
      </w:r>
      <w:r w:rsidR="00B40522">
        <w:t xml:space="preserve"> the Link </w:t>
      </w:r>
      <w:r w:rsidR="00AD1D80">
        <w:t>R</w:t>
      </w:r>
      <w:r w:rsidR="00B40522">
        <w:t>egister a</w:t>
      </w:r>
      <w:r w:rsidR="00AD1D80">
        <w:t>nd the Program Counter as they are done implicitly.</w:t>
      </w:r>
      <w:ins w:id="5" w:author="Scranner" w:date="2020-05-11T22:23:00Z">
        <w:r w:rsidR="00986912">
          <w:t xml:space="preserve"> 2/5</w:t>
        </w:r>
      </w:ins>
    </w:p>
    <w:p w14:paraId="6E938F69" w14:textId="2FEE5C39" w:rsidR="00810CB1" w:rsidRDefault="00A926A5" w:rsidP="00D85708">
      <w:pPr>
        <w:pStyle w:val="Heading1"/>
      </w:pPr>
      <w:r>
        <w:t>5</w:t>
      </w:r>
      <w:r w:rsidR="00D47F01">
        <w:t>a</w:t>
      </w:r>
    </w:p>
    <w:p w14:paraId="5E1464AB" w14:textId="45200D16" w:rsidR="00127EB3" w:rsidRDefault="00810CB1" w:rsidP="00A440A5">
      <w:r>
        <w:t xml:space="preserve">As the </w:t>
      </w:r>
      <w:r w:rsidR="00362082">
        <w:t xml:space="preserve">Cortex M4 is designed for low power consumption </w:t>
      </w:r>
      <w:r w:rsidR="001C5F65">
        <w:t xml:space="preserve">technologies such as FPU and NEON </w:t>
      </w:r>
      <w:r w:rsidR="00DC2D63">
        <w:t xml:space="preserve">may be unnecessary </w:t>
      </w:r>
      <w:r w:rsidR="00746B7D">
        <w:t>for algorithms</w:t>
      </w:r>
      <w:r w:rsidR="00DC2D63">
        <w:t xml:space="preserve"> and </w:t>
      </w:r>
      <w:r w:rsidR="005A5498">
        <w:t xml:space="preserve">put a </w:t>
      </w:r>
      <w:r w:rsidR="00746B7D">
        <w:t>needle</w:t>
      </w:r>
      <w:r w:rsidR="003D0595">
        <w:t>s</w:t>
      </w:r>
      <w:r w:rsidR="00746B7D">
        <w:t>s</w:t>
      </w:r>
      <w:r w:rsidR="005A5498">
        <w:t xml:space="preserve"> burden on power making it perfo</w:t>
      </w:r>
      <w:r w:rsidR="002D5B9A">
        <w:t xml:space="preserve">rm less efficiently. </w:t>
      </w:r>
    </w:p>
    <w:p w14:paraId="1307D90D" w14:textId="6A6360ED" w:rsidR="00D8710B" w:rsidRDefault="00B365DE" w:rsidP="00A440A5">
      <w:r>
        <w:t xml:space="preserve">Algorithms </w:t>
      </w:r>
      <w:r w:rsidR="00D8710B">
        <w:t xml:space="preserve">may not </w:t>
      </w:r>
      <w:r>
        <w:t xml:space="preserve">have </w:t>
      </w:r>
      <w:r w:rsidR="00251169">
        <w:t>any use for</w:t>
      </w:r>
      <w:r w:rsidR="00860B1D" w:rsidRPr="00860B1D">
        <w:t xml:space="preserve"> </w:t>
      </w:r>
      <w:r w:rsidR="00860B1D">
        <w:t>arithmetical</w:t>
      </w:r>
      <w:r>
        <w:t xml:space="preserve"> single</w:t>
      </w:r>
      <w:r w:rsidR="00E02339">
        <w:t>-</w:t>
      </w:r>
      <w:r>
        <w:t>precision floating</w:t>
      </w:r>
      <w:r w:rsidR="00E02339">
        <w:t>-</w:t>
      </w:r>
      <w:r>
        <w:t>point</w:t>
      </w:r>
      <w:r w:rsidR="00171437">
        <w:t>. Floating</w:t>
      </w:r>
      <w:r w:rsidR="00E02339">
        <w:t>-</w:t>
      </w:r>
      <w:r w:rsidR="00171437">
        <w:t xml:space="preserve">point arithmetic may also be </w:t>
      </w:r>
      <w:r w:rsidR="00CC3A94">
        <w:t xml:space="preserve">calculated through a software library </w:t>
      </w:r>
      <w:r w:rsidR="00941176">
        <w:t xml:space="preserve">so in particular cases it may be more efficient to use </w:t>
      </w:r>
      <w:r w:rsidR="00DE4BDE">
        <w:t>software to solve floating</w:t>
      </w:r>
      <w:r w:rsidR="00E02339">
        <w:t>-</w:t>
      </w:r>
      <w:r w:rsidR="00DE4BDE">
        <w:t>point equations rather than built</w:t>
      </w:r>
      <w:r w:rsidR="003D0595">
        <w:t>-</w:t>
      </w:r>
      <w:r w:rsidR="00DE4BDE">
        <w:t xml:space="preserve">in hardware. </w:t>
      </w:r>
    </w:p>
    <w:p w14:paraId="77C75884" w14:textId="194AE235" w:rsidR="00D618D4" w:rsidRDefault="00CD5252" w:rsidP="00A440A5">
      <w:pPr>
        <w:rPr>
          <w:ins w:id="6" w:author="Scranner" w:date="2020-05-11T22:24:00Z"/>
        </w:rPr>
      </w:pPr>
      <w:r>
        <w:t xml:space="preserve">Neon technology is aimed at </w:t>
      </w:r>
      <w:r w:rsidR="00B35CD9">
        <w:t xml:space="preserve">maximising efficiency </w:t>
      </w:r>
      <w:r w:rsidR="006F2BF6">
        <w:t xml:space="preserve">for </w:t>
      </w:r>
      <w:r w:rsidR="00B62C9C">
        <w:t xml:space="preserve">processing large amounts of data </w:t>
      </w:r>
      <w:r w:rsidR="00430613">
        <w:t xml:space="preserve">very quickly such as </w:t>
      </w:r>
      <w:r w:rsidR="00B35CD9">
        <w:t>multimedia</w:t>
      </w:r>
      <w:r w:rsidR="00430613">
        <w:t xml:space="preserve">. As </w:t>
      </w:r>
      <w:r w:rsidR="00FD2FF2">
        <w:t xml:space="preserve">the Cortex M4 is </w:t>
      </w:r>
      <w:r w:rsidR="00A56F26">
        <w:t xml:space="preserve">not solely devoted to </w:t>
      </w:r>
      <w:r w:rsidR="006F2BF6">
        <w:t xml:space="preserve">such </w:t>
      </w:r>
      <w:r w:rsidR="00105ADA">
        <w:t>task</w:t>
      </w:r>
      <w:r w:rsidR="006F2BF6">
        <w:t>s</w:t>
      </w:r>
      <w:r w:rsidR="00105ADA">
        <w:t xml:space="preserve"> it would certainly </w:t>
      </w:r>
      <w:r w:rsidR="007E5FF8">
        <w:t>put unnecessary strain on</w:t>
      </w:r>
      <w:r w:rsidR="006F2BF6">
        <w:t xml:space="preserve"> the</w:t>
      </w:r>
      <w:r w:rsidR="007E5FF8">
        <w:t xml:space="preserve"> </w:t>
      </w:r>
      <w:r w:rsidR="009640F7">
        <w:t>power consumption.</w:t>
      </w:r>
    </w:p>
    <w:p w14:paraId="3E9B5053" w14:textId="4B7127F4" w:rsidR="00986912" w:rsidRDefault="00986912" w:rsidP="00A440A5">
      <w:pPr>
        <w:rPr>
          <w:ins w:id="7" w:author="Scranner" w:date="2020-05-11T22:26:00Z"/>
        </w:rPr>
      </w:pPr>
      <w:ins w:id="8" w:author="Scranner" w:date="2020-05-11T22:24:00Z">
        <w:r>
          <w:t>Why is it optional in the hardware</w:t>
        </w:r>
      </w:ins>
      <w:ins w:id="9" w:author="Scranner" w:date="2020-05-11T22:25:00Z">
        <w:r>
          <w:t>?</w:t>
        </w:r>
      </w:ins>
      <w:ins w:id="10" w:author="Scranner" w:date="2020-05-11T22:26:00Z">
        <w:r>
          <w:t xml:space="preserve"> </w:t>
        </w:r>
      </w:ins>
    </w:p>
    <w:p w14:paraId="37B8E68B" w14:textId="4F16A417" w:rsidR="00986912" w:rsidRDefault="00986912" w:rsidP="00A440A5">
      <w:ins w:id="11" w:author="Scranner" w:date="2020-05-11T22:26:00Z">
        <w:r>
          <w:t>2/5</w:t>
        </w:r>
      </w:ins>
    </w:p>
    <w:p w14:paraId="5E41A2FF" w14:textId="1DD475D4" w:rsidR="00D47F01" w:rsidRDefault="00D47F01" w:rsidP="00D47F01">
      <w:pPr>
        <w:pStyle w:val="Heading1"/>
      </w:pPr>
      <w:r>
        <w:lastRenderedPageBreak/>
        <w:t>5b</w:t>
      </w:r>
    </w:p>
    <w:p w14:paraId="7AB8FC8F" w14:textId="32A1E823" w:rsidR="009B61BF" w:rsidRPr="009B61BF" w:rsidRDefault="00C65759" w:rsidP="009B61BF">
      <w:r>
        <w:t>Floating</w:t>
      </w:r>
      <w:r w:rsidR="00B25837">
        <w:t>-</w:t>
      </w:r>
      <w:r>
        <w:t xml:space="preserve">point </w:t>
      </w:r>
      <w:r w:rsidR="006F2BF6">
        <w:t xml:space="preserve">arithmetic </w:t>
      </w:r>
      <w:r>
        <w:t xml:space="preserve">may also be calculated through a software library. </w:t>
      </w:r>
      <w:r w:rsidR="002F678E">
        <w:t xml:space="preserve">Depending on the extent of </w:t>
      </w:r>
      <w:r w:rsidR="005F3EB3">
        <w:t>floating-point</w:t>
      </w:r>
      <w:r w:rsidR="002F678E">
        <w:t xml:space="preserve"> </w:t>
      </w:r>
      <w:r w:rsidR="00E22A2B">
        <w:t>arithmetic</w:t>
      </w:r>
      <w:r w:rsidR="007864A9">
        <w:t xml:space="preserve"> used in a program</w:t>
      </w:r>
      <w:r w:rsidR="00E22A2B">
        <w:t xml:space="preserve"> it may </w:t>
      </w:r>
      <w:r w:rsidR="007864A9">
        <w:t xml:space="preserve">be </w:t>
      </w:r>
      <w:r w:rsidR="00E22A2B">
        <w:t xml:space="preserve">more efficient to rely on software </w:t>
      </w:r>
      <w:r w:rsidR="00770CFB">
        <w:t>and save the power</w:t>
      </w:r>
      <w:r w:rsidR="007864A9">
        <w:t xml:space="preserve"> that would be allocated</w:t>
      </w:r>
      <w:r w:rsidR="00770CFB">
        <w:t xml:space="preserve"> to the FPU.</w:t>
      </w:r>
      <w:ins w:id="12" w:author="Scranner" w:date="2020-05-11T22:26:00Z">
        <w:r w:rsidR="00986912">
          <w:t xml:space="preserve"> 5/5</w:t>
        </w:r>
      </w:ins>
    </w:p>
    <w:p w14:paraId="05DB20C3" w14:textId="6BC92732" w:rsidR="00A926A5" w:rsidRDefault="00A926A5" w:rsidP="00163F11">
      <w:pPr>
        <w:pStyle w:val="Heading1"/>
      </w:pPr>
      <w:r>
        <w:t>6</w:t>
      </w:r>
    </w:p>
    <w:p w14:paraId="1D503B40" w14:textId="08536222" w:rsidR="001502AB" w:rsidRDefault="002C3474" w:rsidP="00D85708">
      <w:r>
        <w:t xml:space="preserve">The </w:t>
      </w:r>
      <w:r w:rsidR="00F75F9E">
        <w:t xml:space="preserve">third operand in </w:t>
      </w:r>
      <w:r w:rsidR="001C5308">
        <w:t>this instruction</w:t>
      </w:r>
      <w:r w:rsidR="00CF4CCC">
        <w:t xml:space="preserve"> </w:t>
      </w:r>
      <w:r w:rsidR="001C5308">
        <w:t xml:space="preserve">is a flexible operand </w:t>
      </w:r>
      <w:r w:rsidR="00551484">
        <w:t>that is capable of being</w:t>
      </w:r>
      <w:r w:rsidR="008908D1">
        <w:t xml:space="preserve"> a register with </w:t>
      </w:r>
      <w:r w:rsidR="00F61CD7">
        <w:t>an</w:t>
      </w:r>
      <w:r w:rsidR="008908D1">
        <w:t xml:space="preserve"> </w:t>
      </w:r>
      <w:r w:rsidR="005063A2">
        <w:t>optional shift</w:t>
      </w:r>
      <w:r w:rsidR="00161FAA">
        <w:t xml:space="preserve">. </w:t>
      </w:r>
      <w:r w:rsidR="00DB3B5C">
        <w:t xml:space="preserve">Providing a register (R0) </w:t>
      </w:r>
      <w:r w:rsidR="009A3494">
        <w:t xml:space="preserve">allows for </w:t>
      </w:r>
      <w:r w:rsidR="001B7E13">
        <w:t xml:space="preserve">a </w:t>
      </w:r>
      <w:r w:rsidR="00EE0240">
        <w:t>shift instruction</w:t>
      </w:r>
      <w:r w:rsidR="00916A93">
        <w:t xml:space="preserve"> to be placed with a</w:t>
      </w:r>
      <w:r w:rsidR="00F61CD7">
        <w:t xml:space="preserve"> specific</w:t>
      </w:r>
      <w:r w:rsidR="00916A93">
        <w:t xml:space="preserve"> </w:t>
      </w:r>
      <w:r w:rsidR="000B531E">
        <w:t>number of bits in whichever direction</w:t>
      </w:r>
      <w:r w:rsidR="00EE0240">
        <w:t xml:space="preserve">. In this case an arithmetic shift right </w:t>
      </w:r>
      <w:r w:rsidR="00916A93">
        <w:t>by 1 bit</w:t>
      </w:r>
      <w:r w:rsidR="000B531E">
        <w:t xml:space="preserve"> which </w:t>
      </w:r>
      <w:r w:rsidR="009311EC">
        <w:t>divides the integer ‘i’ by 2</w:t>
      </w:r>
      <w:r w:rsidR="001502AB">
        <w:t>.</w:t>
      </w:r>
      <w:r w:rsidR="00161FAA">
        <w:t xml:space="preserve"> </w:t>
      </w:r>
      <w:r w:rsidR="00406DA6">
        <w:t>The</w:t>
      </w:r>
      <w:r w:rsidR="00C57423">
        <w:t xml:space="preserve"> </w:t>
      </w:r>
      <w:r w:rsidR="00406DA6">
        <w:t xml:space="preserve">value </w:t>
      </w:r>
      <w:r w:rsidR="00C57423">
        <w:t xml:space="preserve">from the shift is applied </w:t>
      </w:r>
      <w:r w:rsidR="00491CC6">
        <w:t xml:space="preserve">before the subtraction but the </w:t>
      </w:r>
      <w:r w:rsidR="00990CA5">
        <w:t xml:space="preserve">register is not </w:t>
      </w:r>
      <w:r w:rsidR="009101DA">
        <w:t>affected</w:t>
      </w:r>
      <w:r w:rsidR="00990CA5">
        <w:t xml:space="preserve"> by the shift</w:t>
      </w:r>
      <w:r w:rsidR="00E67425">
        <w:t xml:space="preserve"> and t</w:t>
      </w:r>
      <w:r w:rsidR="00464753">
        <w:t xml:space="preserve">he </w:t>
      </w:r>
      <w:r w:rsidR="000A6E74">
        <w:t xml:space="preserve">carry flag is </w:t>
      </w:r>
      <w:r w:rsidR="007F277D">
        <w:t>updated</w:t>
      </w:r>
      <w:r w:rsidR="00E67425">
        <w:t xml:space="preserve"> to the bit shifted out.</w:t>
      </w:r>
      <w:ins w:id="13" w:author="Scranner" w:date="2020-05-11T22:27:00Z">
        <w:r w:rsidR="00986912">
          <w:t xml:space="preserve"> 10/10</w:t>
        </w:r>
      </w:ins>
    </w:p>
    <w:p w14:paraId="521C764E" w14:textId="6F3B1139" w:rsidR="00A926A5" w:rsidRDefault="00A926A5" w:rsidP="00163F11">
      <w:pPr>
        <w:pStyle w:val="Heading1"/>
      </w:pPr>
      <w:r>
        <w:t>7a</w:t>
      </w:r>
      <w:r w:rsidR="00A25226">
        <w:t xml:space="preserve"> </w:t>
      </w:r>
    </w:p>
    <w:p w14:paraId="29B2EE25" w14:textId="2589A2A3" w:rsidR="00BC6EEC" w:rsidRDefault="006A4088">
      <w:r>
        <w:t xml:space="preserve">The </w:t>
      </w:r>
      <w:r w:rsidR="0030795B">
        <w:t>‘</w:t>
      </w:r>
      <w:r>
        <w:t>If</w:t>
      </w:r>
      <w:r w:rsidR="0097276E">
        <w:t>-</w:t>
      </w:r>
      <w:r>
        <w:t>Then</w:t>
      </w:r>
      <w:r w:rsidR="0030795B">
        <w:t>’</w:t>
      </w:r>
      <w:r>
        <w:t xml:space="preserve"> Block</w:t>
      </w:r>
      <w:r w:rsidR="007864A9">
        <w:t xml:space="preserve"> is</w:t>
      </w:r>
      <w:r>
        <w:t xml:space="preserve"> </w:t>
      </w:r>
      <w:r w:rsidR="00CB22B3">
        <w:t>generally</w:t>
      </w:r>
      <w:r>
        <w:t xml:space="preserve"> more efficient than conditional branches </w:t>
      </w:r>
      <w:r w:rsidR="002C41FB">
        <w:t xml:space="preserve">as </w:t>
      </w:r>
      <w:r w:rsidR="00441267">
        <w:t xml:space="preserve">the </w:t>
      </w:r>
      <w:r w:rsidR="0022336C">
        <w:t xml:space="preserve">number of instructions is often reduced </w:t>
      </w:r>
      <w:r w:rsidR="0059787B">
        <w:t xml:space="preserve">ultimately </w:t>
      </w:r>
      <w:r w:rsidR="00BC6EEC">
        <w:t xml:space="preserve">costs </w:t>
      </w:r>
      <w:r w:rsidR="0097276E">
        <w:t>fewer</w:t>
      </w:r>
      <w:r w:rsidR="0022336C">
        <w:t xml:space="preserve"> </w:t>
      </w:r>
      <w:r w:rsidR="007979B1">
        <w:t>cycles</w:t>
      </w:r>
      <w:r w:rsidR="00BC6EEC">
        <w:t xml:space="preserve">. </w:t>
      </w:r>
      <w:r w:rsidR="006D7DAE">
        <w:t xml:space="preserve">There are some cases when </w:t>
      </w:r>
      <w:r w:rsidR="007864A9">
        <w:t xml:space="preserve">the </w:t>
      </w:r>
      <w:r w:rsidR="006D7DAE">
        <w:t xml:space="preserve">IT </w:t>
      </w:r>
      <w:r w:rsidR="00A40FB3">
        <w:t xml:space="preserve">block would be </w:t>
      </w:r>
      <w:r w:rsidR="00802DBE">
        <w:t>less efficient</w:t>
      </w:r>
      <w:r w:rsidR="00EA3CFC">
        <w:t>,</w:t>
      </w:r>
      <w:r w:rsidR="00802DBE">
        <w:t xml:space="preserve"> for example</w:t>
      </w:r>
      <w:r w:rsidR="00EA3CFC">
        <w:t>,</w:t>
      </w:r>
      <w:r w:rsidR="00802DBE">
        <w:t xml:space="preserve"> if a</w:t>
      </w:r>
      <w:r w:rsidR="00FF7B30">
        <w:t xml:space="preserve"> condition was to fail at run</w:t>
      </w:r>
      <w:r w:rsidR="008D0D2D">
        <w:t>-</w:t>
      </w:r>
      <w:r w:rsidR="00FF7B30">
        <w:t xml:space="preserve">time </w:t>
      </w:r>
      <w:r w:rsidR="00DB4993">
        <w:t>more cycle</w:t>
      </w:r>
      <w:r w:rsidR="007864A9">
        <w:t>s</w:t>
      </w:r>
      <w:r w:rsidR="00104D75">
        <w:t xml:space="preserve"> </w:t>
      </w:r>
      <w:r w:rsidR="002C120F">
        <w:t>could be used than a</w:t>
      </w:r>
      <w:r w:rsidR="003408DB">
        <w:t>n</w:t>
      </w:r>
      <w:r w:rsidR="002C120F">
        <w:t xml:space="preserve"> IT instruction. </w:t>
      </w:r>
      <w:r w:rsidR="00104D75">
        <w:t xml:space="preserve"> </w:t>
      </w:r>
      <w:ins w:id="14" w:author="Scranner" w:date="2020-05-11T22:28:00Z">
        <w:r w:rsidR="00986912">
          <w:t xml:space="preserve">need to explain that. </w:t>
        </w:r>
      </w:ins>
      <w:ins w:id="15" w:author="Scranner" w:date="2020-05-11T22:29:00Z">
        <w:r w:rsidR="00986912">
          <w:t xml:space="preserve"> 3/10</w:t>
        </w:r>
      </w:ins>
    </w:p>
    <w:p w14:paraId="32B9CF70" w14:textId="77777777" w:rsidR="00A926A5" w:rsidRDefault="00A926A5" w:rsidP="00163F11">
      <w:pPr>
        <w:pStyle w:val="Heading1"/>
      </w:pPr>
      <w:r>
        <w:t>7b</w:t>
      </w:r>
    </w:p>
    <w:p w14:paraId="72CF9BE7" w14:textId="00FCF1A3" w:rsidR="001914C8" w:rsidRPr="000C155A" w:rsidRDefault="001914C8" w:rsidP="000C1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 w:rsidRPr="00693B8E">
        <w:rPr>
          <w:rFonts w:ascii="Consolas" w:hAnsi="Consolas" w:cs="Consolas"/>
          <w:noProof/>
        </w:rPr>
        <w:t>mylabel:</w:t>
      </w:r>
      <w:r w:rsidRPr="00693B8E">
        <w:rPr>
          <w:rFonts w:ascii="Consolas" w:hAnsi="Consolas" w:cs="Consolas"/>
          <w:noProof/>
        </w:rPr>
        <w:tab/>
        <w:t>CMP    R1,R2</w:t>
      </w:r>
      <w:r w:rsidRPr="00693B8E">
        <w:rPr>
          <w:rFonts w:ascii="Consolas" w:hAnsi="Consolas" w:cs="Consolas"/>
          <w:noProof/>
        </w:rPr>
        <w:tab/>
        <w:t xml:space="preserve">// if ( </w:t>
      </w:r>
      <w:r w:rsidR="007978FA" w:rsidRPr="00693B8E">
        <w:rPr>
          <w:rFonts w:ascii="Consolas" w:hAnsi="Consolas" w:cs="Consolas"/>
          <w:noProof/>
        </w:rPr>
        <w:t>5</w:t>
      </w:r>
      <w:r w:rsidRPr="00693B8E">
        <w:rPr>
          <w:rFonts w:ascii="Consolas" w:hAnsi="Consolas" w:cs="Consolas"/>
          <w:noProof/>
        </w:rPr>
        <w:t xml:space="preserve"> != </w:t>
      </w:r>
      <w:r w:rsidR="007978FA" w:rsidRPr="00693B8E">
        <w:rPr>
          <w:rFonts w:ascii="Consolas" w:hAnsi="Consolas" w:cs="Consolas"/>
          <w:noProof/>
        </w:rPr>
        <w:t xml:space="preserve">10 </w:t>
      </w:r>
      <w:r w:rsidRPr="00693B8E">
        <w:rPr>
          <w:rFonts w:ascii="Consolas" w:hAnsi="Consolas" w:cs="Consolas"/>
          <w:noProof/>
        </w:rPr>
        <w:t xml:space="preserve"> ) </w:t>
      </w:r>
      <w:r w:rsidR="00550EBD" w:rsidRPr="00693B8E">
        <w:rPr>
          <w:rFonts w:ascii="Consolas" w:hAnsi="Consolas" w:cs="Consolas"/>
          <w:noProof/>
        </w:rPr>
        <w:t xml:space="preserve"> </w:t>
      </w:r>
      <w:r w:rsidR="000B3A3A">
        <w:rPr>
          <w:rFonts w:ascii="Consolas" w:hAnsi="Consolas" w:cs="Consolas"/>
          <w:noProof/>
        </w:rPr>
        <w:t xml:space="preserve">THEN… </w:t>
      </w:r>
    </w:p>
    <w:p w14:paraId="219CF00B" w14:textId="3049C2B6" w:rsidR="001914C8" w:rsidRPr="00693B8E" w:rsidRDefault="001914C8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 w:rsidRPr="00693B8E">
        <w:rPr>
          <w:rFonts w:ascii="Consolas" w:hAnsi="Consolas" w:cs="Consolas"/>
          <w:noProof/>
        </w:rPr>
        <w:tab/>
        <w:t xml:space="preserve"> </w:t>
      </w:r>
      <w:r w:rsidRPr="00693B8E">
        <w:rPr>
          <w:rFonts w:ascii="Consolas" w:hAnsi="Consolas" w:cs="Consolas"/>
          <w:noProof/>
        </w:rPr>
        <w:tab/>
      </w:r>
      <w:r w:rsidRPr="00693B8E">
        <w:rPr>
          <w:rFonts w:ascii="Consolas" w:hAnsi="Consolas" w:cs="Consolas"/>
          <w:noProof/>
        </w:rPr>
        <w:tab/>
        <w:t>MOVNE  R3,R1</w:t>
      </w:r>
      <w:r w:rsidRPr="00693B8E">
        <w:rPr>
          <w:rFonts w:ascii="Consolas" w:hAnsi="Consolas" w:cs="Consolas"/>
          <w:noProof/>
        </w:rPr>
        <w:tab/>
      </w:r>
      <w:r w:rsidR="004007DC" w:rsidRPr="00693B8E">
        <w:rPr>
          <w:rFonts w:ascii="Consolas" w:hAnsi="Consolas" w:cs="Consolas"/>
          <w:noProof/>
        </w:rPr>
        <w:t xml:space="preserve">// R3 </w:t>
      </w:r>
      <w:r w:rsidR="00693B8E" w:rsidRPr="00693B8E">
        <w:rPr>
          <w:rFonts w:ascii="Consolas" w:hAnsi="Consolas" w:cs="Consolas"/>
          <w:noProof/>
        </w:rPr>
        <w:t>assigned</w:t>
      </w:r>
      <w:r w:rsidR="004007DC" w:rsidRPr="00693B8E">
        <w:rPr>
          <w:rFonts w:ascii="Consolas" w:hAnsi="Consolas" w:cs="Consolas"/>
          <w:noProof/>
        </w:rPr>
        <w:t xml:space="preserve"> R1</w:t>
      </w:r>
      <w:r w:rsidR="00693B8E" w:rsidRPr="00693B8E">
        <w:rPr>
          <w:rFonts w:ascii="Consolas" w:hAnsi="Consolas" w:cs="Consolas"/>
          <w:noProof/>
        </w:rPr>
        <w:t xml:space="preserve"> value</w:t>
      </w:r>
      <w:r w:rsidRPr="00693B8E">
        <w:rPr>
          <w:rFonts w:ascii="Consolas" w:hAnsi="Consolas" w:cs="Consolas"/>
          <w:noProof/>
        </w:rPr>
        <w:t xml:space="preserve"> </w:t>
      </w:r>
      <w:r w:rsidR="00550EBD" w:rsidRPr="00693B8E">
        <w:rPr>
          <w:rFonts w:ascii="Consolas" w:hAnsi="Consolas" w:cs="Consolas"/>
          <w:noProof/>
        </w:rPr>
        <w:t xml:space="preserve">   </w:t>
      </w:r>
    </w:p>
    <w:p w14:paraId="1CB1AB0B" w14:textId="18BF7C10" w:rsidR="001914C8" w:rsidRPr="00693B8E" w:rsidRDefault="001914C8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 w:rsidRPr="00693B8E">
        <w:rPr>
          <w:rFonts w:ascii="Consolas" w:hAnsi="Consolas" w:cs="Consolas"/>
          <w:noProof/>
        </w:rPr>
        <w:tab/>
        <w:t xml:space="preserve"> </w:t>
      </w:r>
      <w:r w:rsidRPr="00693B8E">
        <w:rPr>
          <w:rFonts w:ascii="Consolas" w:hAnsi="Consolas" w:cs="Consolas"/>
          <w:noProof/>
        </w:rPr>
        <w:tab/>
      </w:r>
      <w:r w:rsidRPr="00693B8E">
        <w:rPr>
          <w:rFonts w:ascii="Consolas" w:hAnsi="Consolas" w:cs="Consolas"/>
          <w:noProof/>
        </w:rPr>
        <w:tab/>
        <w:t>ADDSNE R1,R3,R1</w:t>
      </w:r>
      <w:r w:rsidRPr="00693B8E">
        <w:rPr>
          <w:rFonts w:ascii="Consolas" w:hAnsi="Consolas" w:cs="Consolas"/>
          <w:noProof/>
        </w:rPr>
        <w:tab/>
      </w:r>
      <w:r w:rsidR="004007DC" w:rsidRPr="00693B8E">
        <w:rPr>
          <w:rFonts w:ascii="Consolas" w:hAnsi="Consolas" w:cs="Consolas"/>
          <w:noProof/>
        </w:rPr>
        <w:t xml:space="preserve">// </w:t>
      </w:r>
      <w:r w:rsidR="00550EBD" w:rsidRPr="00693B8E">
        <w:rPr>
          <w:rFonts w:ascii="Consolas" w:hAnsi="Consolas" w:cs="Consolas"/>
          <w:noProof/>
        </w:rPr>
        <w:t xml:space="preserve">R1 doubled </w:t>
      </w:r>
      <w:r w:rsidR="00693B8E">
        <w:rPr>
          <w:rFonts w:ascii="Consolas" w:hAnsi="Consolas" w:cs="Consolas"/>
          <w:noProof/>
        </w:rPr>
        <w:t xml:space="preserve">to </w:t>
      </w:r>
      <w:r w:rsidR="000C155A">
        <w:rPr>
          <w:rFonts w:ascii="Consolas" w:hAnsi="Consolas" w:cs="Consolas"/>
          <w:noProof/>
        </w:rPr>
        <w:t>10</w:t>
      </w:r>
    </w:p>
    <w:p w14:paraId="2A98C47C" w14:textId="53465C60" w:rsidR="000C155A" w:rsidRDefault="001914C8" w:rsidP="00E0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  <w:sz w:val="28"/>
        </w:rPr>
      </w:pPr>
      <w:r w:rsidRPr="00693B8E">
        <w:rPr>
          <w:rFonts w:ascii="Consolas" w:hAnsi="Consolas" w:cs="Consolas"/>
          <w:noProof/>
        </w:rPr>
        <w:tab/>
        <w:t xml:space="preserve"> </w:t>
      </w:r>
      <w:r w:rsidRPr="00693B8E">
        <w:rPr>
          <w:rFonts w:ascii="Consolas" w:hAnsi="Consolas" w:cs="Consolas"/>
          <w:noProof/>
        </w:rPr>
        <w:tab/>
      </w:r>
      <w:r w:rsidRPr="00693B8E">
        <w:rPr>
          <w:rFonts w:ascii="Consolas" w:hAnsi="Consolas" w:cs="Consolas"/>
          <w:noProof/>
        </w:rPr>
        <w:tab/>
        <w:t>BNE    mylabe</w:t>
      </w:r>
      <w:r w:rsidR="00E00BCF">
        <w:rPr>
          <w:rFonts w:ascii="Consolas" w:hAnsi="Consolas" w:cs="Consolas"/>
          <w:noProof/>
        </w:rPr>
        <w:t>l</w:t>
      </w:r>
      <w:r w:rsidR="00E00BCF">
        <w:rPr>
          <w:rFonts w:ascii="Consolas" w:hAnsi="Consolas" w:cs="Consolas"/>
          <w:noProof/>
        </w:rPr>
        <w:tab/>
        <w:t>// go</w:t>
      </w:r>
      <w:r w:rsidR="00A11837">
        <w:rPr>
          <w:rFonts w:ascii="Consolas" w:hAnsi="Consolas" w:cs="Consolas"/>
          <w:noProof/>
        </w:rPr>
        <w:t xml:space="preserve"> back</w:t>
      </w:r>
      <w:r w:rsidR="00962A4D">
        <w:rPr>
          <w:rFonts w:ascii="Consolas" w:hAnsi="Consolas" w:cs="Consolas"/>
          <w:noProof/>
        </w:rPr>
        <w:t xml:space="preserve"> to</w:t>
      </w:r>
      <w:r w:rsidR="00E00BCF">
        <w:rPr>
          <w:rFonts w:ascii="Consolas" w:hAnsi="Consolas" w:cs="Consolas"/>
          <w:noProof/>
        </w:rPr>
        <w:t xml:space="preserve"> mylabel</w:t>
      </w:r>
      <w:r>
        <w:rPr>
          <w:rFonts w:ascii="Consolas" w:hAnsi="Consolas" w:cs="Consolas"/>
          <w:noProof/>
          <w:sz w:val="28"/>
        </w:rPr>
        <w:t xml:space="preserve">  </w:t>
      </w:r>
    </w:p>
    <w:p w14:paraId="5DD94064" w14:textId="77777777" w:rsidR="000B3A3A" w:rsidRDefault="000C155A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 w:rsidRPr="00693B8E">
        <w:rPr>
          <w:rFonts w:ascii="Consolas" w:hAnsi="Consolas" w:cs="Consolas"/>
          <w:noProof/>
        </w:rPr>
        <w:t>mylabel:</w:t>
      </w:r>
      <w:r w:rsidRPr="00693B8E">
        <w:rPr>
          <w:rFonts w:ascii="Consolas" w:hAnsi="Consolas" w:cs="Consolas"/>
          <w:noProof/>
        </w:rPr>
        <w:tab/>
        <w:t>CMP    R1,R2</w:t>
      </w:r>
      <w:r w:rsidRPr="00693B8E">
        <w:rPr>
          <w:rFonts w:ascii="Consolas" w:hAnsi="Consolas" w:cs="Consolas"/>
          <w:noProof/>
        </w:rPr>
        <w:tab/>
        <w:t xml:space="preserve">// if ( </w:t>
      </w:r>
      <w:r w:rsidR="000B3A3A">
        <w:rPr>
          <w:rFonts w:ascii="Consolas" w:hAnsi="Consolas" w:cs="Consolas"/>
          <w:noProof/>
        </w:rPr>
        <w:t>10</w:t>
      </w:r>
      <w:r w:rsidRPr="00693B8E">
        <w:rPr>
          <w:rFonts w:ascii="Consolas" w:hAnsi="Consolas" w:cs="Consolas"/>
          <w:noProof/>
        </w:rPr>
        <w:t xml:space="preserve"> != 10  ) </w:t>
      </w:r>
      <w:r w:rsidR="000B3A3A">
        <w:rPr>
          <w:rFonts w:ascii="Consolas" w:hAnsi="Consolas" w:cs="Consolas"/>
          <w:noProof/>
        </w:rPr>
        <w:t>ELSE…</w:t>
      </w:r>
      <w:r w:rsidRPr="00693B8E">
        <w:rPr>
          <w:rFonts w:ascii="Consolas" w:hAnsi="Consolas" w:cs="Consolas"/>
          <w:noProof/>
        </w:rPr>
        <w:tab/>
        <w:t xml:space="preserve"> </w:t>
      </w:r>
    </w:p>
    <w:p w14:paraId="7288229B" w14:textId="139D31D1" w:rsidR="000B3A3A" w:rsidRDefault="000B3A3A" w:rsidP="000B3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 w:rsidRPr="00693B8E">
        <w:rPr>
          <w:rFonts w:ascii="Consolas" w:hAnsi="Consolas" w:cs="Consolas"/>
          <w:noProof/>
        </w:rPr>
        <w:tab/>
        <w:t xml:space="preserve"> </w:t>
      </w:r>
      <w:r w:rsidRPr="00693B8E">
        <w:rPr>
          <w:rFonts w:ascii="Consolas" w:hAnsi="Consolas" w:cs="Consolas"/>
          <w:noProof/>
        </w:rPr>
        <w:tab/>
      </w:r>
      <w:r w:rsidRPr="00693B8E">
        <w:rPr>
          <w:rFonts w:ascii="Consolas" w:hAnsi="Consolas" w:cs="Consolas"/>
          <w:noProof/>
        </w:rPr>
        <w:tab/>
      </w:r>
      <w:r w:rsidRPr="000C155A">
        <w:rPr>
          <w:rFonts w:ascii="Consolas" w:hAnsi="Consolas" w:cs="Consolas"/>
          <w:noProof/>
        </w:rPr>
        <w:t xml:space="preserve">ANDEQ  R3,R1,#0x03  </w:t>
      </w:r>
      <w:r>
        <w:rPr>
          <w:rFonts w:ascii="Consolas" w:hAnsi="Consolas" w:cs="Consolas"/>
          <w:noProof/>
        </w:rPr>
        <w:tab/>
      </w:r>
      <w:r w:rsidR="0056273C">
        <w:rPr>
          <w:rFonts w:ascii="Consolas" w:hAnsi="Consolas" w:cs="Consolas"/>
          <w:noProof/>
        </w:rPr>
        <w:t xml:space="preserve">// </w:t>
      </w:r>
      <w:r w:rsidR="0095680F">
        <w:rPr>
          <w:rFonts w:ascii="Consolas" w:hAnsi="Consolas" w:cs="Consolas"/>
          <w:noProof/>
        </w:rPr>
        <w:t>R3 = 10 &amp; 3</w:t>
      </w:r>
    </w:p>
    <w:p w14:paraId="5A198F25" w14:textId="5DBE298C" w:rsidR="0095680F" w:rsidRDefault="0095680F" w:rsidP="00956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  <w:t xml:space="preserve">// 1010 &amp; 0011 = </w:t>
      </w:r>
      <w:r w:rsidR="00FD7C99">
        <w:rPr>
          <w:rFonts w:ascii="Consolas" w:hAnsi="Consolas" w:cs="Consolas"/>
          <w:noProof/>
        </w:rPr>
        <w:t>0010</w:t>
      </w:r>
    </w:p>
    <w:p w14:paraId="04D831F3" w14:textId="0191BC95" w:rsidR="00FD7C99" w:rsidRPr="00693B8E" w:rsidRDefault="00FD7C99" w:rsidP="00956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</w:r>
      <w:r>
        <w:rPr>
          <w:rFonts w:ascii="Consolas" w:hAnsi="Consolas" w:cs="Consolas"/>
          <w:noProof/>
        </w:rPr>
        <w:tab/>
        <w:t xml:space="preserve">// </w:t>
      </w:r>
      <w:r w:rsidRPr="002167EF">
        <w:rPr>
          <w:rFonts w:ascii="Consolas" w:hAnsi="Consolas" w:cs="Consolas"/>
          <w:b/>
          <w:bCs/>
          <w:noProof/>
        </w:rPr>
        <w:t>R3 = 2</w:t>
      </w:r>
    </w:p>
    <w:p w14:paraId="165D1299" w14:textId="0120AEA9" w:rsidR="000C155A" w:rsidRPr="009D61D4" w:rsidRDefault="000C155A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DEDED" w:themeFill="accent3" w:themeFillTint="33"/>
        <w:tabs>
          <w:tab w:val="left" w:pos="709"/>
          <w:tab w:val="left" w:pos="1134"/>
          <w:tab w:val="left" w:pos="1701"/>
          <w:tab w:val="left" w:pos="2410"/>
          <w:tab w:val="left" w:pos="5387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noProof/>
          <w:sz w:val="28"/>
        </w:rPr>
      </w:pPr>
      <w:r w:rsidRPr="00693B8E">
        <w:rPr>
          <w:rFonts w:ascii="Consolas" w:hAnsi="Consolas" w:cs="Consolas"/>
          <w:noProof/>
        </w:rPr>
        <w:t xml:space="preserve"> </w:t>
      </w:r>
    </w:p>
    <w:p w14:paraId="5AB2589C" w14:textId="165F8E58" w:rsidR="00EE4610" w:rsidRDefault="00EE4610" w:rsidP="00163F11">
      <w:pPr>
        <w:pStyle w:val="Heading1"/>
      </w:pPr>
      <w:r>
        <w:rPr>
          <w:noProof/>
          <w:lang w:eastAsia="en-GB"/>
        </w:rPr>
        <w:drawing>
          <wp:inline distT="0" distB="0" distL="0" distR="0" wp14:anchorId="49623966" wp14:editId="0D35FE85">
            <wp:extent cx="2545080" cy="1197027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19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7A0B" w14:textId="2F7B542E" w:rsidR="00EE4610" w:rsidRDefault="00EE4610" w:rsidP="00EE4610"/>
    <w:p w14:paraId="1C0F8A99" w14:textId="22CE7452" w:rsidR="00E27AE4" w:rsidRDefault="00E27AE4" w:rsidP="00EE4610">
      <w:r>
        <w:t>The first T</w:t>
      </w:r>
      <w:r w:rsidR="005C79B5">
        <w:t xml:space="preserve"> in the IT block</w:t>
      </w:r>
      <w:r>
        <w:t xml:space="preserve"> </w:t>
      </w:r>
      <w:r w:rsidR="00876F91">
        <w:t>specifies the condition for the first instruction</w:t>
      </w:r>
      <w:ins w:id="16" w:author="Scranner" w:date="2020-05-11T22:30:00Z">
        <w:r w:rsidR="00986912">
          <w:t xml:space="preserve"> no, it’s the ‘NE’</w:t>
        </w:r>
      </w:ins>
      <w:ins w:id="17" w:author="Scranner" w:date="2020-05-11T22:32:00Z">
        <w:r w:rsidR="008C6A22">
          <w:t xml:space="preserve">. </w:t>
        </w:r>
      </w:ins>
      <w:ins w:id="18" w:author="Scranner" w:date="2020-05-11T22:31:00Z">
        <w:r w:rsidR="008C6A22">
          <w:t xml:space="preserve"> You’ll never see an “IE” block</w:t>
        </w:r>
      </w:ins>
      <w:r w:rsidR="006D6659">
        <w:t xml:space="preserve">. Any following T’s or E’s apply </w:t>
      </w:r>
      <w:r w:rsidR="00E73E89">
        <w:t xml:space="preserve">specifies the condition for the second, third or </w:t>
      </w:r>
      <w:r w:rsidR="008D0D2D">
        <w:t>fourth</w:t>
      </w:r>
      <w:r w:rsidR="00E73E89">
        <w:t xml:space="preserve"> instruction in the block.</w:t>
      </w:r>
    </w:p>
    <w:p w14:paraId="1AB511DF" w14:textId="09220A52" w:rsidR="00DD4DE7" w:rsidRPr="00EE4610" w:rsidRDefault="00B33202" w:rsidP="00EE4610">
      <w:r>
        <w:t>The instructions</w:t>
      </w:r>
      <w:r w:rsidR="00887AD1">
        <w:t xml:space="preserve"> condition</w:t>
      </w:r>
      <w:r>
        <w:t xml:space="preserve"> </w:t>
      </w:r>
      <w:r w:rsidR="00197517">
        <w:t xml:space="preserve">must match the </w:t>
      </w:r>
      <w:r w:rsidR="00755A00">
        <w:t>IT block</w:t>
      </w:r>
      <w:r w:rsidR="00197517">
        <w:t xml:space="preserve"> condition.</w:t>
      </w:r>
      <w:r w:rsidR="002167EF">
        <w:t xml:space="preserve"> </w:t>
      </w:r>
      <w:r w:rsidR="00660BDA">
        <w:t xml:space="preserve">The </w:t>
      </w:r>
      <w:r w:rsidR="008F232E">
        <w:t>If-then block</w:t>
      </w:r>
      <w:r w:rsidR="000F2E70">
        <w:t xml:space="preserve"> </w:t>
      </w:r>
      <w:r w:rsidR="00362068">
        <w:t>can process</w:t>
      </w:r>
      <w:r w:rsidR="000F2E70">
        <w:t xml:space="preserve"> </w:t>
      </w:r>
      <w:r w:rsidR="00676042">
        <w:t>from one up to</w:t>
      </w:r>
      <w:r w:rsidR="00660BDA">
        <w:t xml:space="preserve"> </w:t>
      </w:r>
      <w:r w:rsidR="000F2E70">
        <w:t xml:space="preserve">four </w:t>
      </w:r>
      <w:r w:rsidR="00035A56">
        <w:t>instructions</w:t>
      </w:r>
      <w:r w:rsidR="0047682F">
        <w:t>.</w:t>
      </w:r>
      <w:r w:rsidR="002167EF">
        <w:t xml:space="preserve"> </w:t>
      </w:r>
      <w:r w:rsidR="0047682F">
        <w:t>T</w:t>
      </w:r>
      <w:r w:rsidR="006865C8">
        <w:t>(Then)</w:t>
      </w:r>
      <w:r w:rsidR="0047682F">
        <w:t xml:space="preserve"> applies</w:t>
      </w:r>
      <w:r w:rsidR="006865C8">
        <w:t xml:space="preserve"> if the</w:t>
      </w:r>
      <w:r w:rsidR="006A6B65">
        <w:t xml:space="preserve"> </w:t>
      </w:r>
      <w:r w:rsidR="006865C8">
        <w:t>condition is true</w:t>
      </w:r>
      <w:r w:rsidR="00676042">
        <w:t>.</w:t>
      </w:r>
      <w:r w:rsidR="002167EF">
        <w:t xml:space="preserve"> </w:t>
      </w:r>
      <w:r w:rsidR="00676042">
        <w:t xml:space="preserve">E(Else) applies if the </w:t>
      </w:r>
      <w:r w:rsidR="0084770A">
        <w:t>condition is false.</w:t>
      </w:r>
      <w:r w:rsidR="002167EF">
        <w:t xml:space="preserve"> </w:t>
      </w:r>
      <w:r w:rsidR="00632BD9">
        <w:t xml:space="preserve">In the </w:t>
      </w:r>
      <w:r w:rsidR="00B82764">
        <w:t>ADDSNE</w:t>
      </w:r>
      <w:r w:rsidR="00632BD9">
        <w:t xml:space="preserve"> instruction</w:t>
      </w:r>
      <w:r w:rsidR="00717F7B">
        <w:t>,</w:t>
      </w:r>
      <w:r w:rsidR="00632BD9">
        <w:t xml:space="preserve"> the </w:t>
      </w:r>
      <w:r w:rsidR="00717F7B">
        <w:t>‘</w:t>
      </w:r>
      <w:r w:rsidR="00632BD9" w:rsidRPr="008160C2">
        <w:rPr>
          <w:b/>
          <w:bCs/>
        </w:rPr>
        <w:t>S</w:t>
      </w:r>
      <w:r w:rsidR="00717F7B">
        <w:rPr>
          <w:b/>
          <w:bCs/>
        </w:rPr>
        <w:t>’</w:t>
      </w:r>
      <w:r w:rsidR="00B82764">
        <w:t xml:space="preserve"> updates the flags</w:t>
      </w:r>
      <w:r w:rsidR="008160C2">
        <w:t>.</w:t>
      </w:r>
      <w:ins w:id="19" w:author="Scranner" w:date="2020-05-11T22:30:00Z">
        <w:r w:rsidR="00986912">
          <w:t xml:space="preserve"> 12/15</w:t>
        </w:r>
      </w:ins>
    </w:p>
    <w:p w14:paraId="4B95E73D" w14:textId="28FF70B9" w:rsidR="0045731F" w:rsidRDefault="00A926A5" w:rsidP="007C7EA1">
      <w:pPr>
        <w:pStyle w:val="Heading1"/>
      </w:pPr>
      <w:r>
        <w:t>8a</w:t>
      </w:r>
    </w:p>
    <w:p w14:paraId="0BBE2C84" w14:textId="455D4250" w:rsidR="00225295" w:rsidRDefault="005327C1" w:rsidP="0045731F">
      <w:r>
        <w:t xml:space="preserve">R0 </w:t>
      </w:r>
      <w:r w:rsidR="00CF2E27">
        <w:t>= 5</w:t>
      </w:r>
    </w:p>
    <w:p w14:paraId="4C3025AC" w14:textId="74047D97" w:rsidR="001B388D" w:rsidRDefault="002211C3" w:rsidP="0045731F">
      <w:r>
        <w:lastRenderedPageBreak/>
        <w:t>10 =</w:t>
      </w:r>
      <w:r w:rsidR="00755B28">
        <w:t xml:space="preserve"> 5 * 2</w:t>
      </w:r>
      <w:r w:rsidR="003E0773" w:rsidRPr="003E0773">
        <w:rPr>
          <w:vertAlign w:val="superscript"/>
        </w:rPr>
        <w:t>1</w:t>
      </w:r>
      <w:r>
        <w:t xml:space="preserve"> </w:t>
      </w:r>
      <w:r w:rsidR="00755B28">
        <w:t xml:space="preserve">= </w:t>
      </w:r>
      <w:r>
        <w:t>5 &lt;&lt; 1</w:t>
      </w:r>
    </w:p>
    <w:p w14:paraId="6BF6C3F1" w14:textId="25C5CD9B" w:rsidR="00CF2E27" w:rsidRDefault="00700C28" w:rsidP="0045731F">
      <w:r>
        <w:t>R6 = -1</w:t>
      </w:r>
    </w:p>
    <w:p w14:paraId="1D30D161" w14:textId="77777777" w:rsidR="007C7EA1" w:rsidRDefault="00700C28" w:rsidP="00675D50">
      <w:r>
        <w:t>R0 = -1 + 10</w:t>
      </w:r>
      <w:r w:rsidR="007C7EA1">
        <w:t xml:space="preserve"> = 9</w:t>
      </w:r>
    </w:p>
    <w:p w14:paraId="0011C18D" w14:textId="3694FCBC" w:rsidR="00DF6AF6" w:rsidRPr="00675D50" w:rsidRDefault="00B81196" w:rsidP="00675D50">
      <w:r>
        <w:t xml:space="preserve">The value in r0 after the instruction is: </w:t>
      </w:r>
      <w:r w:rsidR="002761CC">
        <w:t>00000009</w:t>
      </w:r>
      <w:ins w:id="20" w:author="Scranner" w:date="2020-05-11T22:32:00Z">
        <w:r w:rsidR="008C6A22">
          <w:t xml:space="preserve"> 10/10</w:t>
        </w:r>
      </w:ins>
    </w:p>
    <w:p w14:paraId="59571128" w14:textId="48F05E12" w:rsidR="00A926A5" w:rsidRDefault="00A926A5" w:rsidP="00163F11">
      <w:pPr>
        <w:pStyle w:val="Heading1"/>
      </w:pPr>
      <w:r>
        <w:t>8b</w:t>
      </w:r>
    </w:p>
    <w:p w14:paraId="02922190" w14:textId="77777777" w:rsidR="00285A88" w:rsidRDefault="0045731F" w:rsidP="00993745">
      <w:r>
        <w:t>A logical shift to the left has been applied to the value in r0 (not applied to the register itself) doubling it. This 32-bit value is added to r6(-1) and placing it into r0.</w:t>
      </w:r>
      <w:r w:rsidR="00285A88">
        <w:t xml:space="preserve"> </w:t>
      </w:r>
    </w:p>
    <w:p w14:paraId="1DD0593F" w14:textId="6671F9A2" w:rsidR="009C57FA" w:rsidRDefault="009C57FA" w:rsidP="00993745">
      <w:r>
        <w:t xml:space="preserve">The source </w:t>
      </w:r>
      <w:r w:rsidR="00755B28">
        <w:t>C</w:t>
      </w:r>
      <w:r>
        <w:t>++</w:t>
      </w:r>
      <w:r w:rsidR="00AB0321">
        <w:t xml:space="preserve"> for this instruction</w:t>
      </w:r>
      <w:r>
        <w:t xml:space="preserve"> is</w:t>
      </w:r>
      <w:r w:rsidRPr="009C57FA">
        <w:t>:</w:t>
      </w:r>
      <w:r>
        <w:t xml:space="preserve"> (branchLine * 2) - 1</w:t>
      </w:r>
      <w:ins w:id="21" w:author="Scranner" w:date="2020-05-11T22:33:00Z">
        <w:r w:rsidR="008C6A22">
          <w:t xml:space="preserve"> 10/10</w:t>
        </w:r>
      </w:ins>
    </w:p>
    <w:p w14:paraId="7B7AA6BF" w14:textId="78C14F52" w:rsidR="00A926A5" w:rsidRDefault="00A926A5" w:rsidP="00163F11">
      <w:pPr>
        <w:pStyle w:val="Heading1"/>
      </w:pPr>
      <w:r>
        <w:t>8c</w:t>
      </w:r>
    </w:p>
    <w:p w14:paraId="21262A6D" w14:textId="3BC1722A" w:rsidR="00DD4DD6" w:rsidRPr="00BC48C5" w:rsidRDefault="00BC48C5" w:rsidP="00BC48C5">
      <w:r>
        <w:t xml:space="preserve">R1 has leaves </w:t>
      </w:r>
      <w:r w:rsidR="008D3BBE">
        <w:t>loaded into it</w:t>
      </w:r>
      <w:r w:rsidR="00DD4DD6">
        <w:t xml:space="preserve"> for</w:t>
      </w:r>
      <w:r w:rsidR="00C22F19">
        <w:t xml:space="preserve"> the</w:t>
      </w:r>
      <w:r w:rsidR="00DD4DD6">
        <w:t xml:space="preserve"> comparison</w:t>
      </w:r>
      <w:r w:rsidR="00C22F19">
        <w:t xml:space="preserve"> instruction</w:t>
      </w:r>
      <w:r w:rsidR="00DD4DD6">
        <w:t xml:space="preserve"> before branching.</w:t>
      </w:r>
      <w:ins w:id="22" w:author="Scranner" w:date="2020-05-11T22:33:00Z">
        <w:r w:rsidR="008C6A22">
          <w:t xml:space="preserve"> </w:t>
        </w:r>
      </w:ins>
      <w:ins w:id="23" w:author="Scranner" w:date="2020-05-11T22:34:00Z">
        <w:r w:rsidR="008C6A22">
          <w:t>5/5</w:t>
        </w:r>
      </w:ins>
    </w:p>
    <w:p w14:paraId="22CDAE04" w14:textId="601920A8" w:rsidR="00A926A5" w:rsidRDefault="00A926A5" w:rsidP="00163F11">
      <w:pPr>
        <w:pStyle w:val="Heading1"/>
      </w:pPr>
      <w:r>
        <w:t>8d</w:t>
      </w:r>
    </w:p>
    <w:p w14:paraId="32DBCCF3" w14:textId="07459458" w:rsidR="00B3638E" w:rsidRDefault="00910177" w:rsidP="00F5582D">
      <w:r>
        <w:t>In both cases</w:t>
      </w:r>
      <w:r w:rsidR="00425007">
        <w:t>,</w:t>
      </w:r>
      <w:r>
        <w:t xml:space="preserve"> </w:t>
      </w:r>
      <w:r w:rsidR="00E71493">
        <w:t xml:space="preserve">the load register </w:t>
      </w:r>
      <w:r w:rsidR="00B572DB">
        <w:t>instruction</w:t>
      </w:r>
      <w:r w:rsidR="00E71493">
        <w:t xml:space="preserve"> </w:t>
      </w:r>
      <w:r w:rsidR="001B050E">
        <w:t xml:space="preserve">offsets the address </w:t>
      </w:r>
      <w:r w:rsidR="00B572DB">
        <w:t xml:space="preserve">r4 and retrieves the </w:t>
      </w:r>
      <w:r w:rsidR="00D7271C">
        <w:t>value stored there</w:t>
      </w:r>
      <w:r w:rsidR="00C46D6D">
        <w:t xml:space="preserve"> and then </w:t>
      </w:r>
      <w:r w:rsidR="00DB3A8B">
        <w:t>load</w:t>
      </w:r>
      <w:r w:rsidR="009E540E">
        <w:t>s</w:t>
      </w:r>
      <w:r w:rsidR="00DB3A8B">
        <w:t xml:space="preserve"> into r0</w:t>
      </w:r>
      <w:r w:rsidR="00274958">
        <w:t>.</w:t>
      </w:r>
      <w:r w:rsidR="006B245C">
        <w:t xml:space="preserve"> </w:t>
      </w:r>
      <w:r w:rsidR="00274958">
        <w:t xml:space="preserve">Where these </w:t>
      </w:r>
      <w:r w:rsidR="000868E8">
        <w:t xml:space="preserve">instructions differ is the </w:t>
      </w:r>
      <w:r w:rsidR="00390CF2">
        <w:t>addressing</w:t>
      </w:r>
      <w:r w:rsidR="00425007">
        <w:t xml:space="preserve"> mode</w:t>
      </w:r>
      <w:r w:rsidR="00390CF2">
        <w:t xml:space="preserve">. </w:t>
      </w:r>
      <w:r w:rsidR="00444903">
        <w:t xml:space="preserve">1 is an example of </w:t>
      </w:r>
      <w:r w:rsidR="00867F9C">
        <w:t xml:space="preserve">offset addressing where the address r4 is </w:t>
      </w:r>
      <w:r w:rsidR="00D34E9F">
        <w:t>unchanged as a result of the instruction. 2 demonstrates pre-indexed addressing</w:t>
      </w:r>
      <w:r w:rsidR="00234CA7">
        <w:t xml:space="preserve"> </w:t>
      </w:r>
      <w:r w:rsidR="00CB7D31">
        <w:t xml:space="preserve">where the </w:t>
      </w:r>
      <w:r w:rsidR="005A1B3E">
        <w:t>offset</w:t>
      </w:r>
      <w:r w:rsidR="00CB7D31">
        <w:t xml:space="preserve"> address is written back to r4</w:t>
      </w:r>
      <w:r w:rsidR="00B3638E">
        <w:t xml:space="preserve"> </w:t>
      </w:r>
      <w:r w:rsidR="00AF1406">
        <w:t>making</w:t>
      </w:r>
      <w:r w:rsidR="00D81F1B">
        <w:t xml:space="preserve"> this method</w:t>
      </w:r>
      <w:r w:rsidR="00AF1406">
        <w:t xml:space="preserve"> an efficient increment</w:t>
      </w:r>
      <w:r w:rsidR="00D81F1B">
        <w:t>ation for a loop</w:t>
      </w:r>
      <w:r w:rsidR="00270270">
        <w:t xml:space="preserve"> cycling through an array. </w:t>
      </w:r>
      <w:r w:rsidR="00F5582D">
        <w:t>For</w:t>
      </w:r>
      <w:r w:rsidR="004500EB">
        <w:t xml:space="preserve"> </w:t>
      </w:r>
      <w:r w:rsidR="00A5448F">
        <w:t xml:space="preserve">offset addressing </w:t>
      </w:r>
      <w:r w:rsidR="00F5582D">
        <w:t xml:space="preserve">(1), </w:t>
      </w:r>
      <w:r w:rsidR="00A5448F">
        <w:t>an addition</w:t>
      </w:r>
      <w:r w:rsidR="0068183E">
        <w:t xml:space="preserve"> or subtract</w:t>
      </w:r>
      <w:r w:rsidR="00270270">
        <w:t xml:space="preserve"> </w:t>
      </w:r>
      <w:r w:rsidR="00F86B45">
        <w:t>function</w:t>
      </w:r>
      <w:r w:rsidR="00A5448F">
        <w:t xml:space="preserve"> would be required</w:t>
      </w:r>
      <w:r w:rsidR="00F86B45">
        <w:t xml:space="preserve"> to increment or decrement </w:t>
      </w:r>
      <w:r w:rsidR="00EB4055">
        <w:t>the array</w:t>
      </w:r>
      <w:r w:rsidR="00F86B45">
        <w:t xml:space="preserve"> offset</w:t>
      </w:r>
      <w:r w:rsidR="000C5A6E">
        <w:t xml:space="preserve"> which</w:t>
      </w:r>
      <w:r w:rsidR="00F5582D">
        <w:t xml:space="preserve"> </w:t>
      </w:r>
      <w:r w:rsidR="0068183E">
        <w:t xml:space="preserve">would </w:t>
      </w:r>
      <w:r w:rsidR="00F5582D">
        <w:t>ultimately</w:t>
      </w:r>
      <w:r w:rsidR="007E6582">
        <w:t xml:space="preserve"> </w:t>
      </w:r>
      <w:r w:rsidR="008A696A">
        <w:t xml:space="preserve">bloat code unnecessarily. </w:t>
      </w:r>
      <w:ins w:id="24" w:author="Scranner" w:date="2020-05-11T22:35:00Z">
        <w:r w:rsidR="008C6A22">
          <w:t>10/10</w:t>
        </w:r>
      </w:ins>
      <w:bookmarkStart w:id="25" w:name="_GoBack"/>
      <w:bookmarkEnd w:id="25"/>
    </w:p>
    <w:p w14:paraId="7C6F3415" w14:textId="77777777" w:rsidR="00A926A5" w:rsidRDefault="00A926A5"/>
    <w:sectPr w:rsidR="00A926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48CFD" w14:textId="77777777" w:rsidR="00A168D6" w:rsidRDefault="00A168D6" w:rsidP="00A926A5">
      <w:pPr>
        <w:spacing w:after="0" w:line="240" w:lineRule="auto"/>
      </w:pPr>
      <w:r>
        <w:separator/>
      </w:r>
    </w:p>
  </w:endnote>
  <w:endnote w:type="continuationSeparator" w:id="0">
    <w:p w14:paraId="0930E951" w14:textId="77777777" w:rsidR="00A168D6" w:rsidRDefault="00A168D6" w:rsidP="00A9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415B8" w14:textId="69F70E12" w:rsidR="00A926A5" w:rsidRDefault="00A926A5">
    <w:pPr>
      <w:pStyle w:val="Footer"/>
    </w:pPr>
    <w:r>
      <w:t>Luc Harris B8017041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C6A2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81545" w14:textId="77777777" w:rsidR="00A168D6" w:rsidRDefault="00A168D6" w:rsidP="00A926A5">
      <w:pPr>
        <w:spacing w:after="0" w:line="240" w:lineRule="auto"/>
      </w:pPr>
      <w:r>
        <w:separator/>
      </w:r>
    </w:p>
  </w:footnote>
  <w:footnote w:type="continuationSeparator" w:id="0">
    <w:p w14:paraId="185C5C90" w14:textId="77777777" w:rsidR="00A168D6" w:rsidRDefault="00A168D6" w:rsidP="00A9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EB67C" w14:textId="6CE4ED63" w:rsidR="00A926A5" w:rsidRDefault="00A926A5" w:rsidP="00A926A5">
    <w:pPr>
      <w:pStyle w:val="Header"/>
      <w:jc w:val="center"/>
    </w:pPr>
    <w:r>
      <w:t>SHOT Assignment 2</w:t>
    </w:r>
    <w:ins w:id="26" w:author="Scranner" w:date="2020-05-11T22:35:00Z">
      <w:r w:rsidR="008C6A22">
        <w:t xml:space="preserve">  77%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A5"/>
    <w:rsid w:val="000045F7"/>
    <w:rsid w:val="000253E1"/>
    <w:rsid w:val="00035A56"/>
    <w:rsid w:val="00040151"/>
    <w:rsid w:val="000613A0"/>
    <w:rsid w:val="0007088D"/>
    <w:rsid w:val="00074110"/>
    <w:rsid w:val="000868E8"/>
    <w:rsid w:val="000906CC"/>
    <w:rsid w:val="000925B4"/>
    <w:rsid w:val="00094CAE"/>
    <w:rsid w:val="00095ACB"/>
    <w:rsid w:val="00097A99"/>
    <w:rsid w:val="000A6E74"/>
    <w:rsid w:val="000B3A3A"/>
    <w:rsid w:val="000B531E"/>
    <w:rsid w:val="000C155A"/>
    <w:rsid w:val="000C5A6E"/>
    <w:rsid w:val="000D26B4"/>
    <w:rsid w:val="000E1D5B"/>
    <w:rsid w:val="000E4D44"/>
    <w:rsid w:val="000E68D6"/>
    <w:rsid w:val="000F03F0"/>
    <w:rsid w:val="000F2E70"/>
    <w:rsid w:val="000F5336"/>
    <w:rsid w:val="000F61DB"/>
    <w:rsid w:val="00104D75"/>
    <w:rsid w:val="00105ADA"/>
    <w:rsid w:val="00115EAE"/>
    <w:rsid w:val="00127EB3"/>
    <w:rsid w:val="001502AB"/>
    <w:rsid w:val="0016106E"/>
    <w:rsid w:val="00161FAA"/>
    <w:rsid w:val="00163F11"/>
    <w:rsid w:val="001713FB"/>
    <w:rsid w:val="00171437"/>
    <w:rsid w:val="001774FE"/>
    <w:rsid w:val="0018005C"/>
    <w:rsid w:val="001914C8"/>
    <w:rsid w:val="00196E97"/>
    <w:rsid w:val="00197517"/>
    <w:rsid w:val="001B050E"/>
    <w:rsid w:val="001B388D"/>
    <w:rsid w:val="001B7E13"/>
    <w:rsid w:val="001C29FF"/>
    <w:rsid w:val="001C5308"/>
    <w:rsid w:val="001C5A2C"/>
    <w:rsid w:val="001C5F65"/>
    <w:rsid w:val="001D212E"/>
    <w:rsid w:val="001E4820"/>
    <w:rsid w:val="001E7542"/>
    <w:rsid w:val="001F7E5C"/>
    <w:rsid w:val="00200288"/>
    <w:rsid w:val="00201D71"/>
    <w:rsid w:val="002167EF"/>
    <w:rsid w:val="002211C3"/>
    <w:rsid w:val="0022336C"/>
    <w:rsid w:val="00224AAB"/>
    <w:rsid w:val="00225295"/>
    <w:rsid w:val="00234CA7"/>
    <w:rsid w:val="002448E2"/>
    <w:rsid w:val="00251169"/>
    <w:rsid w:val="00270270"/>
    <w:rsid w:val="00272873"/>
    <w:rsid w:val="00274958"/>
    <w:rsid w:val="002761CC"/>
    <w:rsid w:val="002858D0"/>
    <w:rsid w:val="00285A88"/>
    <w:rsid w:val="002A5161"/>
    <w:rsid w:val="002C120F"/>
    <w:rsid w:val="002C3474"/>
    <w:rsid w:val="002C41FB"/>
    <w:rsid w:val="002D4088"/>
    <w:rsid w:val="002D5B9A"/>
    <w:rsid w:val="002E325A"/>
    <w:rsid w:val="002F678E"/>
    <w:rsid w:val="003004BD"/>
    <w:rsid w:val="00300CFF"/>
    <w:rsid w:val="0030349C"/>
    <w:rsid w:val="0030795B"/>
    <w:rsid w:val="00311439"/>
    <w:rsid w:val="003134AF"/>
    <w:rsid w:val="003234ED"/>
    <w:rsid w:val="003408DB"/>
    <w:rsid w:val="003567FF"/>
    <w:rsid w:val="00362068"/>
    <w:rsid w:val="00362082"/>
    <w:rsid w:val="003803AC"/>
    <w:rsid w:val="00390CF2"/>
    <w:rsid w:val="003A4FFE"/>
    <w:rsid w:val="003D0595"/>
    <w:rsid w:val="003D43B1"/>
    <w:rsid w:val="003D78D4"/>
    <w:rsid w:val="003D7AC5"/>
    <w:rsid w:val="003E0773"/>
    <w:rsid w:val="003F20A0"/>
    <w:rsid w:val="003F30BC"/>
    <w:rsid w:val="004007DC"/>
    <w:rsid w:val="00406DA6"/>
    <w:rsid w:val="00410B03"/>
    <w:rsid w:val="00423C1E"/>
    <w:rsid w:val="00425007"/>
    <w:rsid w:val="004279BE"/>
    <w:rsid w:val="00430613"/>
    <w:rsid w:val="00436152"/>
    <w:rsid w:val="00441267"/>
    <w:rsid w:val="0044397B"/>
    <w:rsid w:val="00444903"/>
    <w:rsid w:val="004500EB"/>
    <w:rsid w:val="004565C3"/>
    <w:rsid w:val="0045731F"/>
    <w:rsid w:val="00464753"/>
    <w:rsid w:val="004708C7"/>
    <w:rsid w:val="0047682F"/>
    <w:rsid w:val="00491CC6"/>
    <w:rsid w:val="004A13A1"/>
    <w:rsid w:val="004A5102"/>
    <w:rsid w:val="004B31ED"/>
    <w:rsid w:val="004B7CA1"/>
    <w:rsid w:val="004D067A"/>
    <w:rsid w:val="004D40AF"/>
    <w:rsid w:val="004E55BD"/>
    <w:rsid w:val="005063A2"/>
    <w:rsid w:val="00510484"/>
    <w:rsid w:val="00511EEB"/>
    <w:rsid w:val="00516364"/>
    <w:rsid w:val="00521230"/>
    <w:rsid w:val="00522561"/>
    <w:rsid w:val="005327C1"/>
    <w:rsid w:val="0053463C"/>
    <w:rsid w:val="005371A4"/>
    <w:rsid w:val="0054072D"/>
    <w:rsid w:val="00550EBD"/>
    <w:rsid w:val="00551484"/>
    <w:rsid w:val="0056146C"/>
    <w:rsid w:val="0056273C"/>
    <w:rsid w:val="005630D6"/>
    <w:rsid w:val="0058471B"/>
    <w:rsid w:val="00585C5A"/>
    <w:rsid w:val="00586805"/>
    <w:rsid w:val="005872FF"/>
    <w:rsid w:val="005927ED"/>
    <w:rsid w:val="0059787B"/>
    <w:rsid w:val="00597E67"/>
    <w:rsid w:val="005A007B"/>
    <w:rsid w:val="005A12EE"/>
    <w:rsid w:val="005A1B3E"/>
    <w:rsid w:val="005A5498"/>
    <w:rsid w:val="005B6B72"/>
    <w:rsid w:val="005C79B5"/>
    <w:rsid w:val="005C7E08"/>
    <w:rsid w:val="005E1095"/>
    <w:rsid w:val="005E1E83"/>
    <w:rsid w:val="005F3EB3"/>
    <w:rsid w:val="00620B72"/>
    <w:rsid w:val="006225FD"/>
    <w:rsid w:val="00632BD9"/>
    <w:rsid w:val="006410E9"/>
    <w:rsid w:val="0064132E"/>
    <w:rsid w:val="00651AED"/>
    <w:rsid w:val="006573F6"/>
    <w:rsid w:val="00660BDA"/>
    <w:rsid w:val="00675D50"/>
    <w:rsid w:val="00676042"/>
    <w:rsid w:val="006761EA"/>
    <w:rsid w:val="0068141A"/>
    <w:rsid w:val="0068183E"/>
    <w:rsid w:val="006865C8"/>
    <w:rsid w:val="00693648"/>
    <w:rsid w:val="00693B8E"/>
    <w:rsid w:val="006A4088"/>
    <w:rsid w:val="006A4E63"/>
    <w:rsid w:val="006A6B65"/>
    <w:rsid w:val="006B245C"/>
    <w:rsid w:val="006D0FF8"/>
    <w:rsid w:val="006D6659"/>
    <w:rsid w:val="006D6D30"/>
    <w:rsid w:val="006D7DAE"/>
    <w:rsid w:val="006E0E84"/>
    <w:rsid w:val="006E4A6B"/>
    <w:rsid w:val="006F2BF6"/>
    <w:rsid w:val="006F4EFA"/>
    <w:rsid w:val="006F5F00"/>
    <w:rsid w:val="006F6E75"/>
    <w:rsid w:val="00700C28"/>
    <w:rsid w:val="007148C0"/>
    <w:rsid w:val="00717F7B"/>
    <w:rsid w:val="00720D17"/>
    <w:rsid w:val="007421F8"/>
    <w:rsid w:val="00746392"/>
    <w:rsid w:val="00746B7D"/>
    <w:rsid w:val="00755A00"/>
    <w:rsid w:val="00755B28"/>
    <w:rsid w:val="00757E31"/>
    <w:rsid w:val="00770CFB"/>
    <w:rsid w:val="00775D50"/>
    <w:rsid w:val="00777C5E"/>
    <w:rsid w:val="007864A9"/>
    <w:rsid w:val="00796D71"/>
    <w:rsid w:val="007978FA"/>
    <w:rsid w:val="007979B1"/>
    <w:rsid w:val="00797AA1"/>
    <w:rsid w:val="007C79C6"/>
    <w:rsid w:val="007C7C28"/>
    <w:rsid w:val="007C7EA1"/>
    <w:rsid w:val="007D41B8"/>
    <w:rsid w:val="007D7F3C"/>
    <w:rsid w:val="007E166C"/>
    <w:rsid w:val="007E5FF8"/>
    <w:rsid w:val="007E6582"/>
    <w:rsid w:val="007F0230"/>
    <w:rsid w:val="007F0280"/>
    <w:rsid w:val="007F277D"/>
    <w:rsid w:val="007F2C0B"/>
    <w:rsid w:val="007F73A2"/>
    <w:rsid w:val="00802DBE"/>
    <w:rsid w:val="00810CB1"/>
    <w:rsid w:val="00811D52"/>
    <w:rsid w:val="008160C2"/>
    <w:rsid w:val="0084770A"/>
    <w:rsid w:val="008539C7"/>
    <w:rsid w:val="00860B1D"/>
    <w:rsid w:val="00866943"/>
    <w:rsid w:val="00867F9C"/>
    <w:rsid w:val="0087106F"/>
    <w:rsid w:val="00876F91"/>
    <w:rsid w:val="008801D0"/>
    <w:rsid w:val="00887AD1"/>
    <w:rsid w:val="008908D1"/>
    <w:rsid w:val="0089470B"/>
    <w:rsid w:val="00894A70"/>
    <w:rsid w:val="008A696A"/>
    <w:rsid w:val="008B61D4"/>
    <w:rsid w:val="008C4E2C"/>
    <w:rsid w:val="008C4E99"/>
    <w:rsid w:val="008C6A22"/>
    <w:rsid w:val="008D0D2D"/>
    <w:rsid w:val="008D3BBE"/>
    <w:rsid w:val="008E7F5B"/>
    <w:rsid w:val="008F232E"/>
    <w:rsid w:val="008F343E"/>
    <w:rsid w:val="009025D7"/>
    <w:rsid w:val="00910177"/>
    <w:rsid w:val="009101DA"/>
    <w:rsid w:val="0091147E"/>
    <w:rsid w:val="00916A93"/>
    <w:rsid w:val="0092031C"/>
    <w:rsid w:val="00925976"/>
    <w:rsid w:val="00926862"/>
    <w:rsid w:val="00927381"/>
    <w:rsid w:val="009311EC"/>
    <w:rsid w:val="00940B3B"/>
    <w:rsid w:val="00941176"/>
    <w:rsid w:val="00941C6A"/>
    <w:rsid w:val="0095680F"/>
    <w:rsid w:val="00961CFF"/>
    <w:rsid w:val="00962A4D"/>
    <w:rsid w:val="009640F7"/>
    <w:rsid w:val="00967251"/>
    <w:rsid w:val="0097276E"/>
    <w:rsid w:val="00981102"/>
    <w:rsid w:val="00986912"/>
    <w:rsid w:val="00990CA5"/>
    <w:rsid w:val="00993051"/>
    <w:rsid w:val="00993745"/>
    <w:rsid w:val="00996125"/>
    <w:rsid w:val="009A3494"/>
    <w:rsid w:val="009B61BF"/>
    <w:rsid w:val="009C57FA"/>
    <w:rsid w:val="009E540E"/>
    <w:rsid w:val="009F0262"/>
    <w:rsid w:val="009F39CD"/>
    <w:rsid w:val="009F5305"/>
    <w:rsid w:val="00A04EE8"/>
    <w:rsid w:val="00A11837"/>
    <w:rsid w:val="00A168D6"/>
    <w:rsid w:val="00A169F0"/>
    <w:rsid w:val="00A25226"/>
    <w:rsid w:val="00A40FB3"/>
    <w:rsid w:val="00A440A5"/>
    <w:rsid w:val="00A44A84"/>
    <w:rsid w:val="00A4598C"/>
    <w:rsid w:val="00A5448F"/>
    <w:rsid w:val="00A56F26"/>
    <w:rsid w:val="00A615A3"/>
    <w:rsid w:val="00A90837"/>
    <w:rsid w:val="00A926A5"/>
    <w:rsid w:val="00AA164E"/>
    <w:rsid w:val="00AA186A"/>
    <w:rsid w:val="00AB0059"/>
    <w:rsid w:val="00AB0321"/>
    <w:rsid w:val="00AB503A"/>
    <w:rsid w:val="00AC5E6E"/>
    <w:rsid w:val="00AD1D80"/>
    <w:rsid w:val="00AE7B7A"/>
    <w:rsid w:val="00AF1406"/>
    <w:rsid w:val="00B24A4A"/>
    <w:rsid w:val="00B25837"/>
    <w:rsid w:val="00B33202"/>
    <w:rsid w:val="00B34096"/>
    <w:rsid w:val="00B35CD9"/>
    <w:rsid w:val="00B3638E"/>
    <w:rsid w:val="00B365DE"/>
    <w:rsid w:val="00B37CB3"/>
    <w:rsid w:val="00B40522"/>
    <w:rsid w:val="00B55681"/>
    <w:rsid w:val="00B572DB"/>
    <w:rsid w:val="00B62C9C"/>
    <w:rsid w:val="00B64417"/>
    <w:rsid w:val="00B72FBD"/>
    <w:rsid w:val="00B81196"/>
    <w:rsid w:val="00B82764"/>
    <w:rsid w:val="00B836FF"/>
    <w:rsid w:val="00BA1A1F"/>
    <w:rsid w:val="00BA71A5"/>
    <w:rsid w:val="00BA7906"/>
    <w:rsid w:val="00BC09B0"/>
    <w:rsid w:val="00BC48C5"/>
    <w:rsid w:val="00BC5D6A"/>
    <w:rsid w:val="00BC6EEC"/>
    <w:rsid w:val="00BD5683"/>
    <w:rsid w:val="00BE308B"/>
    <w:rsid w:val="00BE4517"/>
    <w:rsid w:val="00BE77CC"/>
    <w:rsid w:val="00BF4C91"/>
    <w:rsid w:val="00C02C8E"/>
    <w:rsid w:val="00C06E91"/>
    <w:rsid w:val="00C15C72"/>
    <w:rsid w:val="00C22F19"/>
    <w:rsid w:val="00C43B8E"/>
    <w:rsid w:val="00C46D6D"/>
    <w:rsid w:val="00C46FD1"/>
    <w:rsid w:val="00C47B04"/>
    <w:rsid w:val="00C50B5F"/>
    <w:rsid w:val="00C57423"/>
    <w:rsid w:val="00C65759"/>
    <w:rsid w:val="00C80F5F"/>
    <w:rsid w:val="00C95214"/>
    <w:rsid w:val="00CA4D69"/>
    <w:rsid w:val="00CA6CCB"/>
    <w:rsid w:val="00CB22B3"/>
    <w:rsid w:val="00CB270D"/>
    <w:rsid w:val="00CB7D31"/>
    <w:rsid w:val="00CC3A94"/>
    <w:rsid w:val="00CC6F46"/>
    <w:rsid w:val="00CD066D"/>
    <w:rsid w:val="00CD5252"/>
    <w:rsid w:val="00CE2256"/>
    <w:rsid w:val="00CE6309"/>
    <w:rsid w:val="00CF2E27"/>
    <w:rsid w:val="00CF4CCC"/>
    <w:rsid w:val="00D04F21"/>
    <w:rsid w:val="00D05441"/>
    <w:rsid w:val="00D15AF1"/>
    <w:rsid w:val="00D247B9"/>
    <w:rsid w:val="00D24CF5"/>
    <w:rsid w:val="00D3136C"/>
    <w:rsid w:val="00D34E9F"/>
    <w:rsid w:val="00D47F01"/>
    <w:rsid w:val="00D618D4"/>
    <w:rsid w:val="00D6756C"/>
    <w:rsid w:val="00D70352"/>
    <w:rsid w:val="00D7271C"/>
    <w:rsid w:val="00D73258"/>
    <w:rsid w:val="00D81F1B"/>
    <w:rsid w:val="00D84A6A"/>
    <w:rsid w:val="00D85708"/>
    <w:rsid w:val="00D86E9D"/>
    <w:rsid w:val="00D8710B"/>
    <w:rsid w:val="00D957B6"/>
    <w:rsid w:val="00DB3A8B"/>
    <w:rsid w:val="00DB3B5C"/>
    <w:rsid w:val="00DB4993"/>
    <w:rsid w:val="00DC082F"/>
    <w:rsid w:val="00DC2D63"/>
    <w:rsid w:val="00DC5468"/>
    <w:rsid w:val="00DD4DD6"/>
    <w:rsid w:val="00DD4DE7"/>
    <w:rsid w:val="00DE3BFB"/>
    <w:rsid w:val="00DE4BDE"/>
    <w:rsid w:val="00DE7B13"/>
    <w:rsid w:val="00DF283B"/>
    <w:rsid w:val="00DF6AF6"/>
    <w:rsid w:val="00E00BCF"/>
    <w:rsid w:val="00E02339"/>
    <w:rsid w:val="00E06949"/>
    <w:rsid w:val="00E22A2B"/>
    <w:rsid w:val="00E27AE4"/>
    <w:rsid w:val="00E3111E"/>
    <w:rsid w:val="00E66BCD"/>
    <w:rsid w:val="00E67425"/>
    <w:rsid w:val="00E71493"/>
    <w:rsid w:val="00E7205C"/>
    <w:rsid w:val="00E73E89"/>
    <w:rsid w:val="00E74E46"/>
    <w:rsid w:val="00E8666F"/>
    <w:rsid w:val="00E91C32"/>
    <w:rsid w:val="00EA3CFC"/>
    <w:rsid w:val="00EA440A"/>
    <w:rsid w:val="00EB4055"/>
    <w:rsid w:val="00EE0240"/>
    <w:rsid w:val="00EE3CB6"/>
    <w:rsid w:val="00EE4610"/>
    <w:rsid w:val="00EE6786"/>
    <w:rsid w:val="00F026FF"/>
    <w:rsid w:val="00F14A18"/>
    <w:rsid w:val="00F15C51"/>
    <w:rsid w:val="00F25A8C"/>
    <w:rsid w:val="00F30F1E"/>
    <w:rsid w:val="00F4056B"/>
    <w:rsid w:val="00F5023C"/>
    <w:rsid w:val="00F5582D"/>
    <w:rsid w:val="00F608C7"/>
    <w:rsid w:val="00F61CD7"/>
    <w:rsid w:val="00F62B3A"/>
    <w:rsid w:val="00F673C6"/>
    <w:rsid w:val="00F75F9E"/>
    <w:rsid w:val="00F76D96"/>
    <w:rsid w:val="00F85F7F"/>
    <w:rsid w:val="00F86736"/>
    <w:rsid w:val="00F86B45"/>
    <w:rsid w:val="00FA4A56"/>
    <w:rsid w:val="00FC2390"/>
    <w:rsid w:val="00FD2FF2"/>
    <w:rsid w:val="00FD7C99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7A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A5"/>
  </w:style>
  <w:style w:type="paragraph" w:styleId="Footer">
    <w:name w:val="footer"/>
    <w:basedOn w:val="Normal"/>
    <w:link w:val="FooterChar"/>
    <w:uiPriority w:val="99"/>
    <w:unhideWhenUsed/>
    <w:rsid w:val="00A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A5"/>
  </w:style>
  <w:style w:type="character" w:customStyle="1" w:styleId="Heading1Char">
    <w:name w:val="Heading 1 Char"/>
    <w:basedOn w:val="DefaultParagraphFont"/>
    <w:link w:val="Heading1"/>
    <w:uiPriority w:val="9"/>
    <w:rsid w:val="00163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A5"/>
  </w:style>
  <w:style w:type="paragraph" w:styleId="Footer">
    <w:name w:val="footer"/>
    <w:basedOn w:val="Normal"/>
    <w:link w:val="FooterChar"/>
    <w:uiPriority w:val="99"/>
    <w:unhideWhenUsed/>
    <w:rsid w:val="00A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A5"/>
  </w:style>
  <w:style w:type="character" w:customStyle="1" w:styleId="Heading1Char">
    <w:name w:val="Heading 1 Char"/>
    <w:basedOn w:val="DefaultParagraphFont"/>
    <w:link w:val="Heading1"/>
    <w:uiPriority w:val="9"/>
    <w:rsid w:val="00163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Harris</dc:creator>
  <cp:keywords/>
  <dc:description/>
  <cp:lastModifiedBy>Scranner</cp:lastModifiedBy>
  <cp:revision>421</cp:revision>
  <dcterms:created xsi:type="dcterms:W3CDTF">2020-04-29T08:57:00Z</dcterms:created>
  <dcterms:modified xsi:type="dcterms:W3CDTF">2020-05-11T21:35:00Z</dcterms:modified>
</cp:coreProperties>
</file>